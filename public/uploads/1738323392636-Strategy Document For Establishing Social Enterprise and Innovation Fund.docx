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C449" w14:textId="0D899260" w:rsidR="004578D6" w:rsidRDefault="00866F5C" w:rsidP="00866F5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STRATEGY DOCUMENT FOR ESTABLISHING A </w:t>
      </w:r>
      <w:r w:rsidRPr="00866F5C">
        <w:rPr>
          <w:b/>
          <w:bCs/>
          <w:u w:val="single"/>
        </w:rPr>
        <w:t>SOCIAL ENTERPRISE AND INNOVATION FUND (SEIF) IN GHANA</w:t>
      </w:r>
    </w:p>
    <w:p w14:paraId="51CCE3BF" w14:textId="3DEB361C" w:rsidR="00866F5C" w:rsidRDefault="00866F5C" w:rsidP="00866F5C">
      <w:r>
        <w:t>Prepared by: Challenges Ghana</w:t>
      </w:r>
    </w:p>
    <w:p w14:paraId="06AEC579" w14:textId="13590D48" w:rsidR="00866F5C" w:rsidRDefault="00866F5C" w:rsidP="00866F5C">
      <w:r>
        <w:t xml:space="preserve">Prepared for: Social Enterprise </w:t>
      </w:r>
      <w:r w:rsidR="00816F00">
        <w:t xml:space="preserve">(SE) </w:t>
      </w:r>
      <w:r>
        <w:t xml:space="preserve">Ghana </w:t>
      </w:r>
    </w:p>
    <w:p w14:paraId="5A7A7E4B" w14:textId="71C2FE9D" w:rsidR="00BC3000" w:rsidRPr="00A154FE" w:rsidRDefault="00BC3000" w:rsidP="00866F5C">
      <w:pPr>
        <w:rPr>
          <w:b/>
          <w:bCs/>
        </w:rPr>
      </w:pPr>
      <w:r w:rsidRPr="00A154FE">
        <w:rPr>
          <w:b/>
          <w:bCs/>
        </w:rPr>
        <w:t>Executive Summary</w:t>
      </w:r>
    </w:p>
    <w:p w14:paraId="2B2184A3" w14:textId="494263E0" w:rsidR="00BC3000" w:rsidRDefault="00BC3000" w:rsidP="00E44A10">
      <w:pPr>
        <w:jc w:val="both"/>
      </w:pPr>
      <w:r>
        <w:t xml:space="preserve">This strategy document outlines the plan for establishing a social enterprise and innovation fund (SEIF) in Ghana. Following the feasibility </w:t>
      </w:r>
      <w:r w:rsidR="00EF3B3E">
        <w:t xml:space="preserve">study </w:t>
      </w:r>
      <w:r>
        <w:t xml:space="preserve">conducted for </w:t>
      </w:r>
      <w:r w:rsidR="00AE2B89">
        <w:t xml:space="preserve">establishing the SEIF, the </w:t>
      </w:r>
      <w:r w:rsidR="00FE1379">
        <w:t>conclusion validates</w:t>
      </w:r>
      <w:r w:rsidR="00AE2B89">
        <w:t xml:space="preserve"> the need for such a fund within the ecosystem. This</w:t>
      </w:r>
      <w:r>
        <w:t xml:space="preserve"> document provides a strategy and workplan for the next </w:t>
      </w:r>
      <w:r w:rsidR="003D188A">
        <w:t>1</w:t>
      </w:r>
      <w:r w:rsidR="00AE2B89">
        <w:t>1</w:t>
      </w:r>
      <w:r w:rsidR="00B27886">
        <w:t xml:space="preserve"> months</w:t>
      </w:r>
      <w:r>
        <w:t xml:space="preserve"> </w:t>
      </w:r>
      <w:r w:rsidR="00AE2B89">
        <w:t>detailing activities, timelines, and responsibilities for both parties.</w:t>
      </w:r>
      <w:r w:rsidR="0027184D">
        <w:t xml:space="preserve"> </w:t>
      </w:r>
    </w:p>
    <w:p w14:paraId="4590C686" w14:textId="773E01BF" w:rsidR="00E44A10" w:rsidRDefault="00AB1F4E" w:rsidP="00866F5C">
      <w:pPr>
        <w:rPr>
          <w:b/>
          <w:bCs/>
        </w:rPr>
      </w:pPr>
      <w:r>
        <w:rPr>
          <w:b/>
          <w:bCs/>
        </w:rPr>
        <w:t xml:space="preserve">Vision &amp; </w:t>
      </w:r>
      <w:r w:rsidR="00AE2B89">
        <w:rPr>
          <w:b/>
          <w:bCs/>
        </w:rPr>
        <w:t>Objectives</w:t>
      </w:r>
    </w:p>
    <w:p w14:paraId="4A1D37A3" w14:textId="12AB8F85" w:rsidR="00AB1F4E" w:rsidRDefault="00AB1F4E" w:rsidP="66FAB9B3">
      <w:pPr>
        <w:jc w:val="both"/>
      </w:pPr>
      <w:r w:rsidRPr="66FAB9B3">
        <w:rPr>
          <w:i/>
          <w:iCs/>
        </w:rPr>
        <w:t>Vision</w:t>
      </w:r>
      <w:r w:rsidRPr="66FAB9B3">
        <w:rPr>
          <w:b/>
          <w:bCs/>
        </w:rPr>
        <w:t xml:space="preserve"> </w:t>
      </w:r>
      <w:r>
        <w:t>–</w:t>
      </w:r>
      <w:r w:rsidRPr="66FAB9B3">
        <w:rPr>
          <w:b/>
          <w:bCs/>
        </w:rPr>
        <w:t xml:space="preserve"> </w:t>
      </w:r>
      <w:r>
        <w:t xml:space="preserve">To establish an impactful and sustainable fund for social enterprises in Ghana to </w:t>
      </w:r>
      <w:r w:rsidR="6EC776E6">
        <w:t>promote positive</w:t>
      </w:r>
      <w:del w:id="0" w:author="Victor Tette" w:date="2025-01-30T07:05:00Z">
        <w:r w:rsidDel="79EC10FF">
          <w:delText xml:space="preserve"> </w:delText>
        </w:r>
      </w:del>
      <w:r>
        <w:t xml:space="preserve"> gender, environmental, and economic c</w:t>
      </w:r>
      <w:r w:rsidR="22B0C726">
        <w:t>auses</w:t>
      </w:r>
      <w:r>
        <w:t>.</w:t>
      </w:r>
    </w:p>
    <w:p w14:paraId="199D196F" w14:textId="4D69B56A" w:rsidR="00AB1F4E" w:rsidRPr="00A154FE" w:rsidRDefault="00AB1F4E" w:rsidP="00866F5C">
      <w:pPr>
        <w:rPr>
          <w:i/>
          <w:iCs/>
        </w:rPr>
      </w:pPr>
      <w:r w:rsidRPr="00A154FE">
        <w:rPr>
          <w:i/>
          <w:iCs/>
        </w:rPr>
        <w:t>Objectives</w:t>
      </w:r>
    </w:p>
    <w:p w14:paraId="77933F68" w14:textId="77777777" w:rsidR="00AE2B89" w:rsidRDefault="00AE2B89" w:rsidP="00B27886">
      <w:pPr>
        <w:pStyle w:val="ListParagraph"/>
        <w:numPr>
          <w:ilvl w:val="0"/>
          <w:numId w:val="2"/>
        </w:numPr>
        <w:jc w:val="both"/>
      </w:pPr>
      <w:r>
        <w:t>Raise between USD100,000 and USD500,000 in seed funding in the first 11 months.</w:t>
      </w:r>
    </w:p>
    <w:p w14:paraId="22743F80" w14:textId="5FC421A1" w:rsidR="00AE2B89" w:rsidRDefault="00AE2B89" w:rsidP="00B27886">
      <w:pPr>
        <w:pStyle w:val="ListParagraph"/>
        <w:numPr>
          <w:ilvl w:val="0"/>
          <w:numId w:val="2"/>
        </w:numPr>
        <w:jc w:val="both"/>
      </w:pPr>
      <w:r>
        <w:t>Refine and establish a governance and operational structure for the fund.</w:t>
      </w:r>
    </w:p>
    <w:p w14:paraId="11F61101" w14:textId="1D88633E" w:rsidR="00AE2B89" w:rsidRDefault="00AE2B89" w:rsidP="00B27886">
      <w:pPr>
        <w:pStyle w:val="ListParagraph"/>
        <w:numPr>
          <w:ilvl w:val="0"/>
          <w:numId w:val="2"/>
        </w:numPr>
        <w:jc w:val="both"/>
      </w:pPr>
      <w:r>
        <w:t xml:space="preserve">Develop a pipeline of </w:t>
      </w:r>
      <w:r w:rsidR="00657EBE">
        <w:t>high-impact</w:t>
      </w:r>
      <w:r>
        <w:t xml:space="preserve"> social enterprises to access funding.</w:t>
      </w:r>
    </w:p>
    <w:p w14:paraId="48CA25A6" w14:textId="5AF1A12C" w:rsidR="00AE2B89" w:rsidRDefault="00AE2B89" w:rsidP="00B27886">
      <w:pPr>
        <w:pStyle w:val="ListParagraph"/>
        <w:numPr>
          <w:ilvl w:val="0"/>
          <w:numId w:val="2"/>
        </w:numPr>
        <w:jc w:val="both"/>
      </w:pPr>
      <w:r>
        <w:t xml:space="preserve">Build solid partnerships with key stakeholders, including </w:t>
      </w:r>
      <w:r w:rsidR="000C5940">
        <w:t>philanthropic</w:t>
      </w:r>
      <w:r>
        <w:t xml:space="preserve"> and government</w:t>
      </w:r>
      <w:r w:rsidR="000C5940">
        <w:t xml:space="preserve"> organisations</w:t>
      </w:r>
      <w:r>
        <w:t>.</w:t>
      </w:r>
    </w:p>
    <w:p w14:paraId="5CD736AC" w14:textId="77777777" w:rsidR="00966F66" w:rsidRDefault="00AE2B89" w:rsidP="00B27886">
      <w:pPr>
        <w:pStyle w:val="ListParagraph"/>
        <w:numPr>
          <w:ilvl w:val="0"/>
          <w:numId w:val="2"/>
        </w:numPr>
        <w:jc w:val="both"/>
      </w:pPr>
      <w:r>
        <w:t xml:space="preserve">Launch the fund </w:t>
      </w:r>
      <w:r w:rsidR="00966F66">
        <w:t>and disburse initial funding to pilot businesses.</w:t>
      </w:r>
    </w:p>
    <w:p w14:paraId="3A88CEFF" w14:textId="63864924" w:rsidR="00B27886" w:rsidRDefault="00966F66" w:rsidP="00966F66">
      <w:pPr>
        <w:jc w:val="both"/>
        <w:rPr>
          <w:b/>
          <w:bCs/>
        </w:rPr>
      </w:pPr>
      <w:r w:rsidRPr="00966F66">
        <w:rPr>
          <w:b/>
          <w:bCs/>
        </w:rPr>
        <w:t>Key Strategic Framework</w:t>
      </w:r>
    </w:p>
    <w:p w14:paraId="759E1F9C" w14:textId="5487CF56" w:rsidR="4446B0DF" w:rsidRDefault="4446B0DF" w:rsidP="66FAB9B3">
      <w:pPr>
        <w:numPr>
          <w:ilvl w:val="0"/>
          <w:numId w:val="4"/>
        </w:numPr>
        <w:jc w:val="both"/>
      </w:pPr>
      <w:r>
        <w:t xml:space="preserve">Re-evaluating fund structure and design </w:t>
      </w:r>
    </w:p>
    <w:p w14:paraId="60DDB1D6" w14:textId="4AE2774E" w:rsidR="26EDA72A" w:rsidRDefault="26EDA72A" w:rsidP="3C8B6657">
      <w:pPr>
        <w:pStyle w:val="ListParagraph"/>
        <w:numPr>
          <w:ilvl w:val="0"/>
          <w:numId w:val="5"/>
        </w:numPr>
        <w:jc w:val="both"/>
      </w:pPr>
      <w:r>
        <w:t xml:space="preserve">Re-align with partners </w:t>
      </w:r>
      <w:r w:rsidR="4336F102">
        <w:t>and stakeholders</w:t>
      </w:r>
      <w:r>
        <w:t xml:space="preserve"> on fund design </w:t>
      </w:r>
    </w:p>
    <w:p w14:paraId="5B860D14" w14:textId="20CA0B1B" w:rsidR="4D552C4E" w:rsidRDefault="4D552C4E" w:rsidP="3C8B6657">
      <w:pPr>
        <w:pStyle w:val="ListParagraph"/>
        <w:numPr>
          <w:ilvl w:val="0"/>
          <w:numId w:val="5"/>
        </w:numPr>
        <w:jc w:val="both"/>
        <w:rPr>
          <w:ins w:id="1" w:author="Victor Tette" w:date="2025-01-30T07:27:00Z"/>
        </w:rPr>
      </w:pPr>
      <w:r>
        <w:t xml:space="preserve">Review &amp; </w:t>
      </w:r>
      <w:r w:rsidR="00664903">
        <w:t>u</w:t>
      </w:r>
      <w:r w:rsidR="018F09F5">
        <w:t>pdate relevant documents like pitch decks and con</w:t>
      </w:r>
      <w:r w:rsidR="00664903">
        <w:t>c</w:t>
      </w:r>
      <w:r w:rsidR="018F09F5">
        <w:t>ept notes on the fund</w:t>
      </w:r>
    </w:p>
    <w:p w14:paraId="661EF722" w14:textId="77777777" w:rsidR="000B30D3" w:rsidRDefault="000B30D3">
      <w:pPr>
        <w:pStyle w:val="ListParagraph"/>
        <w:ind w:left="1440"/>
        <w:jc w:val="both"/>
        <w:rPr>
          <w:ins w:id="2" w:author="Dorcas Amoh-Mensah" w:date="2025-01-30T03:09:00Z"/>
        </w:rPr>
        <w:pPrChange w:id="3" w:author="Victor Tette" w:date="2025-01-30T07:27:00Z">
          <w:pPr>
            <w:pStyle w:val="ListParagraph"/>
            <w:numPr>
              <w:numId w:val="5"/>
            </w:numPr>
            <w:ind w:left="1440" w:hanging="360"/>
            <w:jc w:val="both"/>
          </w:pPr>
        </w:pPrChange>
      </w:pPr>
    </w:p>
    <w:p w14:paraId="5C4843BF" w14:textId="4D5B369D" w:rsidR="3C8B6657" w:rsidRDefault="3C8B6657">
      <w:pPr>
        <w:numPr>
          <w:ilvl w:val="0"/>
          <w:numId w:val="5"/>
        </w:numPr>
        <w:ind w:left="0" w:firstLine="0"/>
        <w:jc w:val="both"/>
        <w:rPr>
          <w:del w:id="4" w:author="Dorcas Amoh-Mensah" w:date="2025-01-30T03:01:00Z"/>
        </w:rPr>
        <w:pPrChange w:id="5" w:author="Dorcas Amoh-Mensah" w:date="2025-01-30T03:09:00Z">
          <w:pPr>
            <w:pStyle w:val="ListParagraph"/>
            <w:numPr>
              <w:numId w:val="5"/>
            </w:numPr>
            <w:ind w:left="1440" w:hanging="360"/>
            <w:jc w:val="both"/>
          </w:pPr>
        </w:pPrChange>
      </w:pPr>
    </w:p>
    <w:p w14:paraId="629E9707" w14:textId="34D55A34" w:rsidR="00966F66" w:rsidRDefault="00966F66" w:rsidP="00966F66">
      <w:pPr>
        <w:pStyle w:val="ListParagraph"/>
        <w:numPr>
          <w:ilvl w:val="0"/>
          <w:numId w:val="4"/>
        </w:numPr>
        <w:jc w:val="both"/>
      </w:pPr>
      <w:r>
        <w:t>Resource mobilization:</w:t>
      </w:r>
    </w:p>
    <w:p w14:paraId="257D868D" w14:textId="6F9D7D23" w:rsidR="00966F66" w:rsidRDefault="00BA53B7" w:rsidP="00966F66">
      <w:pPr>
        <w:pStyle w:val="ListParagraph"/>
        <w:numPr>
          <w:ilvl w:val="0"/>
          <w:numId w:val="5"/>
        </w:numPr>
        <w:jc w:val="both"/>
      </w:pPr>
      <w:r>
        <w:t>Identify and engage potential donors and investors.</w:t>
      </w:r>
    </w:p>
    <w:p w14:paraId="4D6E1CBA" w14:textId="3A2D5A5D" w:rsidR="00BA53B7" w:rsidRDefault="00BA53B7" w:rsidP="00966F66">
      <w:pPr>
        <w:pStyle w:val="ListParagraph"/>
        <w:numPr>
          <w:ilvl w:val="0"/>
          <w:numId w:val="5"/>
        </w:numPr>
        <w:jc w:val="both"/>
      </w:pPr>
      <w:r>
        <w:t xml:space="preserve">Craft a compelling fundraising strategy, </w:t>
      </w:r>
      <w:r w:rsidR="04F0EB62">
        <w:t>b</w:t>
      </w:r>
      <w:r>
        <w:t>usiness plan, and pitch deck.</w:t>
      </w:r>
    </w:p>
    <w:p w14:paraId="07C7C4A9" w14:textId="7345503A" w:rsidR="00BA53B7" w:rsidDel="000B30D3" w:rsidRDefault="00BA53B7" w:rsidP="00E90905">
      <w:pPr>
        <w:pStyle w:val="ListParagraph"/>
        <w:numPr>
          <w:ilvl w:val="0"/>
          <w:numId w:val="5"/>
        </w:numPr>
        <w:jc w:val="both"/>
        <w:rPr>
          <w:del w:id="6" w:author="Victor Tette" w:date="2025-01-30T07:26:00Z"/>
        </w:rPr>
      </w:pPr>
      <w:r>
        <w:t xml:space="preserve">Organise </w:t>
      </w:r>
      <w:r w:rsidR="000C4886">
        <w:t>fundraising</w:t>
      </w:r>
      <w:r>
        <w:t xml:space="preserve"> events and campaigns.</w:t>
      </w:r>
    </w:p>
    <w:p w14:paraId="6A7CB0BD" w14:textId="77777777" w:rsidR="000B30D3" w:rsidRDefault="000B30D3" w:rsidP="00966F66">
      <w:pPr>
        <w:pStyle w:val="ListParagraph"/>
        <w:numPr>
          <w:ilvl w:val="0"/>
          <w:numId w:val="5"/>
        </w:numPr>
        <w:jc w:val="both"/>
        <w:rPr>
          <w:ins w:id="7" w:author="Victor Tette" w:date="2025-01-30T07:27:00Z"/>
        </w:rPr>
      </w:pPr>
    </w:p>
    <w:p w14:paraId="1C6F0F80" w14:textId="20388C67" w:rsidR="3C8B6657" w:rsidRDefault="3C8B6657">
      <w:pPr>
        <w:pStyle w:val="ListParagraph"/>
        <w:ind w:left="1440"/>
        <w:jc w:val="both"/>
        <w:pPrChange w:id="8" w:author="Victor Tette" w:date="2025-01-30T07:27:00Z">
          <w:pPr>
            <w:pStyle w:val="ListParagraph"/>
            <w:numPr>
              <w:numId w:val="5"/>
            </w:numPr>
            <w:ind w:left="1440" w:hanging="360"/>
            <w:jc w:val="both"/>
          </w:pPr>
        </w:pPrChange>
      </w:pPr>
    </w:p>
    <w:p w14:paraId="729E4A5C" w14:textId="594F4C49" w:rsidR="00BA53B7" w:rsidRDefault="00BA53B7" w:rsidP="00BA53B7">
      <w:pPr>
        <w:pStyle w:val="ListParagraph"/>
        <w:numPr>
          <w:ilvl w:val="0"/>
          <w:numId w:val="4"/>
        </w:numPr>
        <w:jc w:val="both"/>
      </w:pPr>
      <w:r>
        <w:t>Pipeline development:</w:t>
      </w:r>
    </w:p>
    <w:p w14:paraId="1E8046B9" w14:textId="4DE50432" w:rsidR="000C4886" w:rsidRDefault="000C4886" w:rsidP="3C8B6657">
      <w:pPr>
        <w:pStyle w:val="ListParagraph"/>
        <w:numPr>
          <w:ilvl w:val="0"/>
          <w:numId w:val="6"/>
        </w:numPr>
        <w:jc w:val="both"/>
      </w:pPr>
      <w:r>
        <w:t>Identify and assess high-impact social enterprises</w:t>
      </w:r>
      <w:r w:rsidR="5020CC8C">
        <w:t xml:space="preserve"> a</w:t>
      </w:r>
      <w:r w:rsidR="162133B9">
        <w:t>s well as</w:t>
      </w:r>
      <w:r w:rsidR="5020CC8C">
        <w:t xml:space="preserve"> enterprise support organisations</w:t>
      </w:r>
    </w:p>
    <w:p w14:paraId="685A6651" w14:textId="5D55C5F1" w:rsidR="000C4886" w:rsidRDefault="000C4886" w:rsidP="00BA53B7">
      <w:pPr>
        <w:pStyle w:val="ListParagraph"/>
        <w:numPr>
          <w:ilvl w:val="0"/>
          <w:numId w:val="6"/>
        </w:numPr>
        <w:jc w:val="both"/>
      </w:pPr>
      <w:r>
        <w:t>Develop criteria for selecting</w:t>
      </w:r>
      <w:r w:rsidR="4486E093">
        <w:t xml:space="preserve"> qualified</w:t>
      </w:r>
      <w:r>
        <w:t xml:space="preserve"> enterprises.</w:t>
      </w:r>
    </w:p>
    <w:p w14:paraId="62F0F7A1" w14:textId="0D67CA05" w:rsidR="000C4886" w:rsidRDefault="000C4886" w:rsidP="00BA53B7">
      <w:pPr>
        <w:pStyle w:val="ListParagraph"/>
        <w:numPr>
          <w:ilvl w:val="0"/>
          <w:numId w:val="6"/>
        </w:numPr>
        <w:jc w:val="both"/>
        <w:rPr>
          <w:ins w:id="9" w:author="Victor Tette" w:date="2025-01-30T07:27:00Z"/>
        </w:rPr>
      </w:pPr>
      <w:r>
        <w:t>Build a database of potential beneficiary businesses.</w:t>
      </w:r>
    </w:p>
    <w:p w14:paraId="3F994804" w14:textId="77777777" w:rsidR="00E90905" w:rsidRDefault="00E90905">
      <w:pPr>
        <w:jc w:val="both"/>
        <w:pPrChange w:id="10" w:author="Victor Tette" w:date="2025-01-30T07:27:00Z">
          <w:pPr>
            <w:pStyle w:val="ListParagraph"/>
            <w:numPr>
              <w:numId w:val="6"/>
            </w:numPr>
            <w:ind w:left="1440" w:hanging="360"/>
            <w:jc w:val="both"/>
          </w:pPr>
        </w:pPrChange>
      </w:pPr>
    </w:p>
    <w:p w14:paraId="27584F5F" w14:textId="00B664C9" w:rsidR="00E90905" w:rsidRDefault="73CC7829">
      <w:pPr>
        <w:jc w:val="both"/>
        <w:pPrChange w:id="11" w:author="Victor Tette" w:date="2025-01-30T07:26:00Z">
          <w:pPr>
            <w:pStyle w:val="ListParagraph"/>
            <w:jc w:val="both"/>
          </w:pPr>
        </w:pPrChange>
      </w:pPr>
      <w:r>
        <w:t xml:space="preserve">Where successful with </w:t>
      </w:r>
      <w:r w:rsidR="31AA6EF4">
        <w:t>fundraising</w:t>
      </w:r>
      <w:r>
        <w:t xml:space="preserve"> efforts:</w:t>
      </w:r>
    </w:p>
    <w:p w14:paraId="0B2506DB" w14:textId="243B7A8C" w:rsidR="42734120" w:rsidRDefault="73CC7829" w:rsidP="3C8B6657">
      <w:pPr>
        <w:pStyle w:val="ListParagraph"/>
        <w:numPr>
          <w:ilvl w:val="0"/>
          <w:numId w:val="4"/>
        </w:numPr>
        <w:jc w:val="both"/>
      </w:pPr>
      <w:r>
        <w:t xml:space="preserve">Governance and legal: </w:t>
      </w:r>
    </w:p>
    <w:p w14:paraId="3F58A191" w14:textId="6B224951" w:rsidR="42734120" w:rsidRDefault="73CC7829" w:rsidP="3C8B6657">
      <w:pPr>
        <w:pStyle w:val="ListParagraph"/>
        <w:numPr>
          <w:ilvl w:val="0"/>
          <w:numId w:val="5"/>
        </w:numPr>
        <w:jc w:val="both"/>
      </w:pPr>
      <w:r>
        <w:t>Establish a governance structure comprising an advisory board, investment committee, investment manager, business associate, finance and compliance, and business analysts.</w:t>
      </w:r>
    </w:p>
    <w:p w14:paraId="45A77150" w14:textId="32F1D714" w:rsidR="3C8B6657" w:rsidRDefault="3C8B6657" w:rsidP="3C8B6657">
      <w:pPr>
        <w:pStyle w:val="ListParagraph"/>
        <w:ind w:left="1440"/>
        <w:jc w:val="both"/>
      </w:pPr>
    </w:p>
    <w:p w14:paraId="71935FA7" w14:textId="3824A71B" w:rsidR="00D8196D" w:rsidRDefault="000C4886" w:rsidP="00E32E01">
      <w:pPr>
        <w:pStyle w:val="ListParagraph"/>
        <w:numPr>
          <w:ilvl w:val="0"/>
          <w:numId w:val="4"/>
        </w:numPr>
        <w:jc w:val="both"/>
      </w:pPr>
      <w:r>
        <w:t>Capacity Building programme:</w:t>
      </w:r>
    </w:p>
    <w:p w14:paraId="6C318C01" w14:textId="04504070" w:rsidR="00996808" w:rsidRDefault="00996808" w:rsidP="00996808">
      <w:pPr>
        <w:pStyle w:val="ListParagraph"/>
        <w:numPr>
          <w:ilvl w:val="0"/>
          <w:numId w:val="7"/>
        </w:numPr>
        <w:jc w:val="both"/>
      </w:pPr>
      <w:r>
        <w:t xml:space="preserve">Establish a technical assistance (TA) </w:t>
      </w:r>
      <w:r w:rsidR="206E585D">
        <w:t>framework</w:t>
      </w:r>
      <w:ins w:id="12" w:author="Victor Tette" w:date="2025-01-30T07:27:00Z">
        <w:r w:rsidR="003E4CCF">
          <w:t xml:space="preserve"> </w:t>
        </w:r>
      </w:ins>
      <w:r>
        <w:t>for fund beneficiaries.</w:t>
      </w:r>
    </w:p>
    <w:p w14:paraId="7498E7DC" w14:textId="7564FA72" w:rsidR="008B50DD" w:rsidRDefault="11797EA7" w:rsidP="00996808">
      <w:pPr>
        <w:pStyle w:val="ListParagraph"/>
        <w:numPr>
          <w:ilvl w:val="0"/>
          <w:numId w:val="7"/>
        </w:numPr>
        <w:jc w:val="both"/>
      </w:pPr>
      <w:r>
        <w:t xml:space="preserve">Partner </w:t>
      </w:r>
      <w:r w:rsidR="5F638A2E">
        <w:t>with selected enterprise support organisations to deliver TA.</w:t>
      </w:r>
    </w:p>
    <w:p w14:paraId="7D2BD0BC" w14:textId="64CB5B80" w:rsidR="00DE767C" w:rsidRDefault="5F638A2E" w:rsidP="00996808">
      <w:pPr>
        <w:pStyle w:val="ListParagraph"/>
        <w:numPr>
          <w:ilvl w:val="0"/>
          <w:numId w:val="7"/>
        </w:numPr>
        <w:jc w:val="both"/>
      </w:pPr>
      <w:r>
        <w:t>Build capacit</w:t>
      </w:r>
      <w:r w:rsidR="20B7C010">
        <w:t>y of ESOs to deliver quality TA training to investee businesses.</w:t>
      </w:r>
    </w:p>
    <w:p w14:paraId="248AE88E" w14:textId="2214ED03" w:rsidR="00892FDD" w:rsidRDefault="00892FDD" w:rsidP="00FE1379">
      <w:pPr>
        <w:pStyle w:val="ListParagraph"/>
        <w:ind w:left="1440"/>
        <w:jc w:val="both"/>
        <w:rPr>
          <w:ins w:id="13" w:author="Victor Tette" w:date="2025-01-30T07:37:00Z"/>
        </w:rPr>
      </w:pPr>
    </w:p>
    <w:p w14:paraId="04C65037" w14:textId="2DCAE840" w:rsidR="058FB67D" w:rsidRDefault="058FB67D">
      <w:pPr>
        <w:pStyle w:val="ListParagraph"/>
        <w:numPr>
          <w:ilvl w:val="0"/>
          <w:numId w:val="4"/>
        </w:numPr>
        <w:pPrChange w:id="14" w:author="Victor Tette" w:date="2025-01-30T07:38:00Z">
          <w:pPr>
            <w:pStyle w:val="ListParagraph"/>
            <w:numPr>
              <w:numId w:val="4"/>
            </w:numPr>
            <w:ind w:hanging="360"/>
            <w:jc w:val="both"/>
          </w:pPr>
        </w:pPrChange>
      </w:pPr>
      <w:del w:id="15" w:author="Victor Tette" w:date="2025-01-30T07:28:00Z">
        <w:r w:rsidDel="058FB67D">
          <w:delText xml:space="preserve">7. </w:delText>
        </w:r>
      </w:del>
      <w:r>
        <w:t>Monitoring &amp; Evaluation</w:t>
      </w:r>
    </w:p>
    <w:p w14:paraId="4AB78FCF" w14:textId="59835021" w:rsidR="058FB67D" w:rsidRDefault="058FB67D">
      <w:pPr>
        <w:pStyle w:val="ListParagraph"/>
        <w:numPr>
          <w:ilvl w:val="0"/>
          <w:numId w:val="1"/>
        </w:numPr>
        <w:jc w:val="both"/>
        <w:pPrChange w:id="16" w:author="Kelly Anyomitse" w:date="2025-01-30T04:55:00Z">
          <w:pPr>
            <w:jc w:val="both"/>
          </w:pPr>
        </w:pPrChange>
      </w:pPr>
      <w:r>
        <w:t>Develop a monitoring &amp; evaluation framework t</w:t>
      </w:r>
      <w:r w:rsidR="096137EF">
        <w:t xml:space="preserve">o guide </w:t>
      </w:r>
      <w:r w:rsidR="003E4CCF">
        <w:t xml:space="preserve">the </w:t>
      </w:r>
      <w:r w:rsidR="267A619F">
        <w:t>fund’s operationalization</w:t>
      </w:r>
      <w:ins w:id="17" w:author="Victor Tette" w:date="2025-01-30T07:28:00Z">
        <w:r w:rsidR="003E4CCF">
          <w:t>.</w:t>
        </w:r>
      </w:ins>
      <w:del w:id="18" w:author="Victor Tette" w:date="2025-01-30T07:28:00Z">
        <w:r w:rsidDel="267A619F">
          <w:delText xml:space="preserve"> </w:delText>
        </w:r>
      </w:del>
    </w:p>
    <w:p w14:paraId="3C87DC28" w14:textId="77C356D2" w:rsidR="00B27886" w:rsidRPr="00EF3B3E" w:rsidRDefault="00B27886" w:rsidP="00B27886">
      <w:pPr>
        <w:jc w:val="both"/>
        <w:rPr>
          <w:b/>
          <w:bCs/>
          <w:u w:val="single"/>
        </w:rPr>
      </w:pPr>
      <w:r w:rsidRPr="20A08D23">
        <w:rPr>
          <w:b/>
          <w:bCs/>
          <w:u w:val="single"/>
        </w:rPr>
        <w:t>1</w:t>
      </w:r>
      <w:r w:rsidR="1CAC9303" w:rsidRPr="20A08D23">
        <w:rPr>
          <w:b/>
          <w:bCs/>
          <w:u w:val="single"/>
        </w:rPr>
        <w:t>1</w:t>
      </w:r>
      <w:r w:rsidRPr="20A08D23">
        <w:rPr>
          <w:b/>
          <w:bCs/>
          <w:u w:val="single"/>
        </w:rPr>
        <w:t>-month</w:t>
      </w:r>
      <w:r w:rsidR="59C2C651" w:rsidRPr="20A08D23">
        <w:rPr>
          <w:b/>
          <w:bCs/>
          <w:u w:val="single"/>
        </w:rPr>
        <w:t>s</w:t>
      </w:r>
      <w:r w:rsidRPr="20A08D23">
        <w:rPr>
          <w:b/>
          <w:bCs/>
          <w:u w:val="single"/>
        </w:rPr>
        <w:t xml:space="preserve"> Workplan</w:t>
      </w:r>
    </w:p>
    <w:tbl>
      <w:tblPr>
        <w:tblStyle w:val="GridTable1Light-Accent2"/>
        <w:tblW w:w="1138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970"/>
        <w:gridCol w:w="3060"/>
        <w:gridCol w:w="2880"/>
        <w:gridCol w:w="2475"/>
        <w:tblGridChange w:id="19">
          <w:tblGrid>
            <w:gridCol w:w="455"/>
            <w:gridCol w:w="360"/>
            <w:gridCol w:w="360"/>
            <w:gridCol w:w="360"/>
            <w:gridCol w:w="360"/>
            <w:gridCol w:w="1075"/>
            <w:gridCol w:w="3060"/>
            <w:gridCol w:w="2880"/>
            <w:gridCol w:w="2475"/>
          </w:tblGrid>
        </w:tblGridChange>
      </w:tblGrid>
      <w:tr w:rsidR="00760720" w14:paraId="34DA88A8" w14:textId="77777777" w:rsidTr="66FAB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3AC0DF4" w14:textId="03048934" w:rsidR="0027184D" w:rsidRPr="00B27886" w:rsidRDefault="0027184D" w:rsidP="0027184D">
            <w:pPr>
              <w:jc w:val="center"/>
            </w:pPr>
            <w:r>
              <w:t>Task</w:t>
            </w:r>
          </w:p>
        </w:tc>
        <w:tc>
          <w:tcPr>
            <w:tcW w:w="3060" w:type="dxa"/>
          </w:tcPr>
          <w:p w14:paraId="2AA03B15" w14:textId="00947AA1" w:rsidR="0027184D" w:rsidRPr="00B27886" w:rsidRDefault="0027184D" w:rsidP="00271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  <w:r w:rsidR="008E4105">
              <w:t xml:space="preserve"> (2025)</w:t>
            </w:r>
          </w:p>
        </w:tc>
        <w:tc>
          <w:tcPr>
            <w:tcW w:w="2880" w:type="dxa"/>
          </w:tcPr>
          <w:p w14:paraId="60076EC4" w14:textId="25FE3033" w:rsidR="0027184D" w:rsidRPr="00B27886" w:rsidRDefault="0027184D" w:rsidP="00271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2475" w:type="dxa"/>
          </w:tcPr>
          <w:p w14:paraId="183142C0" w14:textId="246D8F4A" w:rsidR="0027184D" w:rsidRPr="00B27886" w:rsidRDefault="0027184D" w:rsidP="00271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760720" w14:paraId="25E1F8F2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678247" w14:textId="5D19591B" w:rsidR="0027184D" w:rsidRPr="00F54134" w:rsidRDefault="0027184D" w:rsidP="0027184D">
            <w:pPr>
              <w:rPr>
                <w:b w:val="0"/>
                <w:bCs w:val="0"/>
              </w:rPr>
            </w:pPr>
            <w:r w:rsidRPr="00F54134">
              <w:rPr>
                <w:b w:val="0"/>
                <w:bCs w:val="0"/>
              </w:rPr>
              <w:t>Bi-weekly update meetings</w:t>
            </w:r>
          </w:p>
          <w:p w14:paraId="3EB964C1" w14:textId="2BBBDAF8" w:rsidR="0027184D" w:rsidRPr="003D188A" w:rsidRDefault="0027184D" w:rsidP="0027184D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3060" w:type="dxa"/>
          </w:tcPr>
          <w:p w14:paraId="695B2424" w14:textId="7E8399CA" w:rsidR="0027184D" w:rsidRPr="003D188A" w:rsidRDefault="0027184D" w:rsidP="008E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88A">
              <w:t xml:space="preserve">February – </w:t>
            </w:r>
            <w:r>
              <w:t>Dec</w:t>
            </w:r>
            <w:r w:rsidRPr="003D188A">
              <w:t>ember</w:t>
            </w:r>
          </w:p>
        </w:tc>
        <w:tc>
          <w:tcPr>
            <w:tcW w:w="2880" w:type="dxa"/>
          </w:tcPr>
          <w:p w14:paraId="688665B9" w14:textId="6DBF3763" w:rsidR="0027184D" w:rsidRPr="003D188A" w:rsidRDefault="0027184D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Ghana &amp; </w:t>
            </w:r>
            <w:r w:rsidRPr="003D188A">
              <w:t xml:space="preserve">Challenges Ghana </w:t>
            </w:r>
          </w:p>
        </w:tc>
        <w:tc>
          <w:tcPr>
            <w:tcW w:w="2475" w:type="dxa"/>
          </w:tcPr>
          <w:p w14:paraId="06F95296" w14:textId="4F6FABFE" w:rsidR="0027184D" w:rsidRPr="003D188A" w:rsidRDefault="0027184D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minutes</w:t>
            </w:r>
          </w:p>
        </w:tc>
      </w:tr>
      <w:tr w:rsidR="00760720" w14:paraId="116A0B63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81515" w14:textId="3BC7EBE0" w:rsidR="0027184D" w:rsidRPr="003D188A" w:rsidRDefault="0027184D" w:rsidP="0027184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Discuss and finalise strategy and work plan</w:t>
            </w:r>
          </w:p>
        </w:tc>
        <w:tc>
          <w:tcPr>
            <w:tcW w:w="3060" w:type="dxa"/>
          </w:tcPr>
          <w:p w14:paraId="5BEDB72B" w14:textId="219A17C9" w:rsidR="0027184D" w:rsidRPr="003D188A" w:rsidRDefault="0027184D" w:rsidP="008E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  <w:r w:rsidR="7CCF3D81">
              <w:t xml:space="preserve"> </w:t>
            </w:r>
          </w:p>
        </w:tc>
        <w:tc>
          <w:tcPr>
            <w:tcW w:w="2880" w:type="dxa"/>
          </w:tcPr>
          <w:p w14:paraId="4998E614" w14:textId="7435C170" w:rsidR="0027184D" w:rsidRPr="003D188A" w:rsidRDefault="0027184D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Ghana &amp; Challenges Ghana</w:t>
            </w:r>
          </w:p>
        </w:tc>
        <w:tc>
          <w:tcPr>
            <w:tcW w:w="2475" w:type="dxa"/>
          </w:tcPr>
          <w:p w14:paraId="09BF77F8" w14:textId="79FF38EF" w:rsidR="0027184D" w:rsidRPr="003D188A" w:rsidRDefault="0027184D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strategy document</w:t>
            </w:r>
          </w:p>
        </w:tc>
      </w:tr>
      <w:tr w:rsidR="00760720" w14:paraId="658DECA2" w14:textId="77777777" w:rsidTr="66FAB9B3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C438179" w14:textId="5A48E29F" w:rsidR="0027184D" w:rsidRPr="003D188A" w:rsidRDefault="4ABB1A71" w:rsidP="0027184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Organize</w:t>
            </w:r>
            <w:r w:rsidR="6FD96A99">
              <w:rPr>
                <w:b w:val="0"/>
                <w:bCs w:val="0"/>
              </w:rPr>
              <w:t xml:space="preserve"> </w:t>
            </w:r>
            <w:r w:rsidR="34E06A7B">
              <w:rPr>
                <w:b w:val="0"/>
                <w:bCs w:val="0"/>
              </w:rPr>
              <w:t>a 1-day</w:t>
            </w:r>
            <w:r w:rsidR="0027184D">
              <w:rPr>
                <w:b w:val="0"/>
                <w:bCs w:val="0"/>
              </w:rPr>
              <w:t xml:space="preserve"> strategy session</w:t>
            </w:r>
            <w:r w:rsidR="1ADBAE3D">
              <w:rPr>
                <w:b w:val="0"/>
                <w:bCs w:val="0"/>
              </w:rPr>
              <w:t xml:space="preserve"> (outside of Accra maybe)</w:t>
            </w:r>
            <w:r w:rsidR="0027184D">
              <w:rPr>
                <w:b w:val="0"/>
                <w:bCs w:val="0"/>
              </w:rPr>
              <w:t xml:space="preserve"> to</w:t>
            </w:r>
            <w:r w:rsidR="30354BC0">
              <w:rPr>
                <w:b w:val="0"/>
                <w:bCs w:val="0"/>
              </w:rPr>
              <w:t xml:space="preserve"> re-align fund des</w:t>
            </w:r>
            <w:r w:rsidR="48B2D126">
              <w:rPr>
                <w:b w:val="0"/>
                <w:bCs w:val="0"/>
              </w:rPr>
              <w:t>i</w:t>
            </w:r>
            <w:r w:rsidR="30354BC0">
              <w:rPr>
                <w:b w:val="0"/>
                <w:bCs w:val="0"/>
              </w:rPr>
              <w:t>gn,</w:t>
            </w:r>
            <w:r w:rsidR="0027184D">
              <w:rPr>
                <w:b w:val="0"/>
                <w:bCs w:val="0"/>
              </w:rPr>
              <w:t xml:space="preserve"> </w:t>
            </w:r>
            <w:r w:rsidR="00922E97">
              <w:rPr>
                <w:b w:val="0"/>
                <w:bCs w:val="0"/>
              </w:rPr>
              <w:t xml:space="preserve">and </w:t>
            </w:r>
            <w:r w:rsidR="0027184D">
              <w:rPr>
                <w:b w:val="0"/>
                <w:bCs w:val="0"/>
              </w:rPr>
              <w:t xml:space="preserve">brainstorm potential funders to engage </w:t>
            </w:r>
            <w:r w:rsidR="006860C4">
              <w:rPr>
                <w:b w:val="0"/>
                <w:bCs w:val="0"/>
              </w:rPr>
              <w:t>as well as the</w:t>
            </w:r>
            <w:r w:rsidR="0027184D">
              <w:rPr>
                <w:b w:val="0"/>
                <w:bCs w:val="0"/>
              </w:rPr>
              <w:t xml:space="preserve"> </w:t>
            </w:r>
            <w:r w:rsidR="5CE4586A">
              <w:rPr>
                <w:b w:val="0"/>
                <w:bCs w:val="0"/>
              </w:rPr>
              <w:t xml:space="preserve">engagement </w:t>
            </w:r>
            <w:r w:rsidR="0027184D">
              <w:rPr>
                <w:b w:val="0"/>
                <w:bCs w:val="0"/>
              </w:rPr>
              <w:t>approach</w:t>
            </w:r>
            <w:r w:rsidR="006860C4">
              <w:rPr>
                <w:b w:val="0"/>
                <w:bCs w:val="0"/>
              </w:rPr>
              <w:t>.</w:t>
            </w:r>
          </w:p>
        </w:tc>
        <w:tc>
          <w:tcPr>
            <w:tcW w:w="3060" w:type="dxa"/>
          </w:tcPr>
          <w:p w14:paraId="34CAD4C0" w14:textId="739596F4" w:rsidR="0027184D" w:rsidRPr="003D188A" w:rsidRDefault="58003952" w:rsidP="66FAB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</w:p>
        </w:tc>
        <w:tc>
          <w:tcPr>
            <w:tcW w:w="2880" w:type="dxa"/>
          </w:tcPr>
          <w:p w14:paraId="6450A2C3" w14:textId="49A4F8B7" w:rsidR="0027184D" w:rsidRPr="003D188A" w:rsidRDefault="0027184D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Ghana &amp; Challenges Ghana </w:t>
            </w:r>
          </w:p>
        </w:tc>
        <w:tc>
          <w:tcPr>
            <w:tcW w:w="2475" w:type="dxa"/>
          </w:tcPr>
          <w:p w14:paraId="73CA35F4" w14:textId="7337AD93" w:rsidR="6ADE99FF" w:rsidRDefault="6ADE99FF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fund des</w:t>
            </w:r>
            <w:r w:rsidR="006860C4">
              <w:t>i</w:t>
            </w:r>
            <w:r>
              <w:t>gn and structure</w:t>
            </w:r>
          </w:p>
          <w:p w14:paraId="0DEAE98C" w14:textId="4D7CDAA0" w:rsidR="3C8B6657" w:rsidRDefault="3C8B6657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75830E" w14:textId="77777777" w:rsidR="0027184D" w:rsidRDefault="0027184D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potential donors</w:t>
            </w:r>
          </w:p>
          <w:p w14:paraId="3FC6CC65" w14:textId="6191B176" w:rsidR="3C8B6657" w:rsidRDefault="3C8B6657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07CC81" w14:textId="3C50918C" w:rsidR="4DECA410" w:rsidRDefault="4DECA410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Kelly Anyomitse" w:date="2025-01-30T05:03:00Z"/>
              </w:rPr>
            </w:pPr>
            <w:r>
              <w:t>Engagement approach</w:t>
            </w:r>
          </w:p>
          <w:p w14:paraId="7DA1E1A2" w14:textId="1C61C03F" w:rsidR="3C8B6657" w:rsidRDefault="3C8B665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6F118F" w14:textId="62D80260" w:rsidR="11EB206D" w:rsidRDefault="11EB2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pPrChange w:id="21" w:author="Kelly Anyomitse" w:date="2025-01-30T05:03:00Z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>
              <w:t>Define partners responsibilities</w:t>
            </w:r>
          </w:p>
          <w:p w14:paraId="4AD0B81A" w14:textId="02B66491" w:rsidR="0E1F3793" w:rsidRDefault="0E1F3793" w:rsidP="0E1F3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810AF4" w14:textId="00D7E88C" w:rsidR="0027184D" w:rsidRPr="003D188A" w:rsidRDefault="57D17FF2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Agree </w:t>
            </w:r>
            <w:r w:rsidR="00922E97">
              <w:t xml:space="preserve">on </w:t>
            </w:r>
            <w:r>
              <w:t>addi</w:t>
            </w:r>
            <w:r w:rsidR="006860C4">
              <w:t>t</w:t>
            </w:r>
            <w:r>
              <w:t>ional partners to include</w:t>
            </w:r>
          </w:p>
        </w:tc>
      </w:tr>
      <w:tr w:rsidR="00760720" w14:paraId="4B45FE1C" w14:textId="77777777" w:rsidTr="66FAB9B3">
        <w:tblPrEx>
          <w:tblW w:w="11385" w:type="dxa"/>
          <w:tblInd w:w="-455" w:type="dxa"/>
          <w:tblLayout w:type="fixed"/>
          <w:tblPrExChange w:id="22" w:author="Victor Tette" w:date="2025-01-30T07:32:00Z">
            <w:tblPrEx>
              <w:tblW w:w="11385" w:type="dxa"/>
              <w:tblInd w:w="-455" w:type="dxa"/>
              <w:tblLayout w:type="fixed"/>
            </w:tblPrEx>
          </w:tblPrExChange>
        </w:tblPrEx>
        <w:trPr>
          <w:trHeight w:val="300"/>
          <w:trPrChange w:id="23" w:author="Victor Tette" w:date="2025-01-30T07:32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PrChange w:id="24" w:author="Victor Tette" w:date="2025-01-30T07:32:00Z">
              <w:tcPr>
                <w:tcW w:w="0" w:type="auto"/>
              </w:tcPr>
            </w:tcPrChange>
          </w:tcPr>
          <w:p w14:paraId="1FFA76EA" w14:textId="569292AB" w:rsidR="05B94525" w:rsidRDefault="05B94525" w:rsidP="3C8B665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Seek </w:t>
            </w:r>
            <w:r w:rsidR="406271E1">
              <w:rPr>
                <w:b w:val="0"/>
                <w:bCs w:val="0"/>
              </w:rPr>
              <w:t>l</w:t>
            </w:r>
            <w:r w:rsidR="4ABBC147">
              <w:rPr>
                <w:b w:val="0"/>
                <w:bCs w:val="0"/>
              </w:rPr>
              <w:t xml:space="preserve">egal </w:t>
            </w:r>
            <w:r w:rsidR="168DAB0C">
              <w:rPr>
                <w:b w:val="0"/>
                <w:bCs w:val="0"/>
              </w:rPr>
              <w:t>opinion</w:t>
            </w:r>
            <w:r w:rsidR="4ABBC147">
              <w:rPr>
                <w:b w:val="0"/>
                <w:bCs w:val="0"/>
              </w:rPr>
              <w:t xml:space="preserve"> o</w:t>
            </w:r>
            <w:r w:rsidR="0F3E5979">
              <w:rPr>
                <w:b w:val="0"/>
                <w:bCs w:val="0"/>
              </w:rPr>
              <w:t>n fund</w:t>
            </w:r>
            <w:r w:rsidR="4ABBC147">
              <w:rPr>
                <w:b w:val="0"/>
                <w:bCs w:val="0"/>
              </w:rPr>
              <w:t xml:space="preserve"> structure</w:t>
            </w:r>
          </w:p>
        </w:tc>
        <w:tc>
          <w:tcPr>
            <w:tcW w:w="3060" w:type="dxa"/>
            <w:tcPrChange w:id="25" w:author="Victor Tette" w:date="2025-01-30T07:32:00Z">
              <w:tcPr>
                <w:tcW w:w="0" w:type="auto"/>
              </w:tcPr>
            </w:tcPrChange>
          </w:tcPr>
          <w:p w14:paraId="14DE380E" w14:textId="62222D44" w:rsidR="4ABBC147" w:rsidRDefault="4ABBC147" w:rsidP="3C8B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February</w:t>
            </w:r>
            <w:r w:rsidR="3A756320">
              <w:t xml:space="preserve"> </w:t>
            </w:r>
          </w:p>
        </w:tc>
        <w:tc>
          <w:tcPr>
            <w:tcW w:w="2880" w:type="dxa"/>
            <w:tcPrChange w:id="26" w:author="Victor Tette" w:date="2025-01-30T07:32:00Z">
              <w:tcPr>
                <w:tcW w:w="0" w:type="auto"/>
              </w:tcPr>
            </w:tcPrChange>
          </w:tcPr>
          <w:p w14:paraId="0CB7DC6F" w14:textId="020F5B8E" w:rsidR="4ABBC147" w:rsidRDefault="4ABBC14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Challenges Ghana </w:t>
            </w:r>
          </w:p>
        </w:tc>
        <w:tc>
          <w:tcPr>
            <w:tcW w:w="2475" w:type="dxa"/>
            <w:tcPrChange w:id="27" w:author="Victor Tette" w:date="2025-01-30T07:32:00Z">
              <w:tcPr>
                <w:tcW w:w="0" w:type="auto"/>
              </w:tcPr>
            </w:tcPrChange>
          </w:tcPr>
          <w:p w14:paraId="73F2FDD2" w14:textId="2838567F" w:rsidR="4ABBC147" w:rsidRDefault="4ABBC14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from legal expert</w:t>
            </w:r>
          </w:p>
        </w:tc>
      </w:tr>
      <w:tr w:rsidR="00760720" w14:paraId="37DCC3A4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0BBF352" w14:textId="6EC8E34B" w:rsidR="0027184D" w:rsidRPr="003D188A" w:rsidRDefault="008E4105" w:rsidP="0027184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fundraising materials (pitch deck)</w:t>
            </w:r>
          </w:p>
        </w:tc>
        <w:tc>
          <w:tcPr>
            <w:tcW w:w="3060" w:type="dxa"/>
          </w:tcPr>
          <w:p w14:paraId="15725CEB" w14:textId="3B326485" w:rsidR="0027184D" w:rsidRPr="003D188A" w:rsidRDefault="003B5DB1" w:rsidP="008E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March </w:t>
            </w:r>
            <w:r w:rsidR="3A819A86">
              <w:t xml:space="preserve"> </w:t>
            </w:r>
          </w:p>
        </w:tc>
        <w:tc>
          <w:tcPr>
            <w:tcW w:w="2880" w:type="dxa"/>
          </w:tcPr>
          <w:p w14:paraId="5F636BD3" w14:textId="6940B11B" w:rsidR="0027184D" w:rsidRPr="003D188A" w:rsidRDefault="008E4105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 Ghana</w:t>
            </w:r>
          </w:p>
        </w:tc>
        <w:tc>
          <w:tcPr>
            <w:tcW w:w="2475" w:type="dxa"/>
          </w:tcPr>
          <w:p w14:paraId="042C704C" w14:textId="6A318ABF" w:rsidR="0027184D" w:rsidRPr="003D188A" w:rsidRDefault="3E730A9E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r w:rsidR="25AB8F4E">
              <w:t>Fundraising materials</w:t>
            </w:r>
          </w:p>
        </w:tc>
      </w:tr>
      <w:tr w:rsidR="00760720" w14:paraId="1B8866C1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B4A2E9D" w14:textId="758DFA19" w:rsidR="0027184D" w:rsidRPr="003D188A" w:rsidRDefault="008E4105" w:rsidP="0027184D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Host initial meetings with identified donors</w:t>
            </w:r>
          </w:p>
        </w:tc>
        <w:tc>
          <w:tcPr>
            <w:tcW w:w="3060" w:type="dxa"/>
          </w:tcPr>
          <w:p w14:paraId="57EB142D" w14:textId="6E2666B3" w:rsidR="0027184D" w:rsidRPr="003D188A" w:rsidRDefault="4FE08B8E" w:rsidP="008E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</w:t>
            </w:r>
            <w:r w:rsidR="7B953CCA">
              <w:t xml:space="preserve"> – </w:t>
            </w:r>
            <w:r w:rsidR="25AB8F4E">
              <w:t>May</w:t>
            </w:r>
            <w:r w:rsidR="7B953CCA">
              <w:t xml:space="preserve"> </w:t>
            </w:r>
          </w:p>
        </w:tc>
        <w:tc>
          <w:tcPr>
            <w:tcW w:w="2880" w:type="dxa"/>
          </w:tcPr>
          <w:p w14:paraId="4143D013" w14:textId="316B49A0" w:rsidR="0027184D" w:rsidRPr="003D188A" w:rsidRDefault="25AB8F4E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 Ghana</w:t>
            </w:r>
          </w:p>
          <w:p w14:paraId="7071E5B3" w14:textId="2DA22F6C" w:rsidR="0027184D" w:rsidRPr="003D188A" w:rsidRDefault="581DF905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Ghana</w:t>
            </w:r>
          </w:p>
        </w:tc>
        <w:tc>
          <w:tcPr>
            <w:tcW w:w="2475" w:type="dxa"/>
          </w:tcPr>
          <w:p w14:paraId="59494CB0" w14:textId="1D74A0BF" w:rsidR="0027184D" w:rsidRPr="003D188A" w:rsidRDefault="6419F617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on </w:t>
            </w:r>
            <w:r w:rsidR="7DB5FB5C">
              <w:t>d</w:t>
            </w:r>
            <w:r w:rsidR="25AB8F4E">
              <w:t>onor meeting</w:t>
            </w:r>
            <w:r w:rsidR="313C9FCC">
              <w:t>s held</w:t>
            </w:r>
          </w:p>
          <w:p w14:paraId="6C096658" w14:textId="77CA82F0" w:rsidR="0027184D" w:rsidRPr="003D188A" w:rsidRDefault="0027184D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C7292A" w14:textId="1624984E" w:rsidR="0027184D" w:rsidRPr="003D188A" w:rsidRDefault="67091DB0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Secure initial donor commitment</w:t>
            </w:r>
          </w:p>
          <w:p w14:paraId="5C85FEAF" w14:textId="687B5196" w:rsidR="0027184D" w:rsidRPr="003D188A" w:rsidRDefault="05BFB13F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Agree next step</w:t>
            </w:r>
            <w:r w:rsidR="4CBDAE2D">
              <w:t>s</w:t>
            </w:r>
            <w:r>
              <w:t xml:space="preserve"> with each commitment received</w:t>
            </w:r>
          </w:p>
        </w:tc>
      </w:tr>
      <w:tr w:rsidR="00760720" w14:paraId="2CE0EF12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963C07" w14:textId="28F8278A" w:rsidR="0E183F71" w:rsidRDefault="0E183F71" w:rsidP="00FE13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Engagement with Enterprise Support Organisations</w:t>
            </w:r>
            <w:r w:rsidR="64D4A831">
              <w:rPr>
                <w:b w:val="0"/>
                <w:bCs w:val="0"/>
              </w:rPr>
              <w:t xml:space="preserve"> (ESOs)</w:t>
            </w:r>
          </w:p>
        </w:tc>
        <w:tc>
          <w:tcPr>
            <w:tcW w:w="3060" w:type="dxa"/>
          </w:tcPr>
          <w:p w14:paraId="19DB219E" w14:textId="03E1C35F" w:rsidR="0E183F71" w:rsidRDefault="0E183F71" w:rsidP="3C8B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  <w:r w:rsidR="32E12A1D">
              <w:t xml:space="preserve"> </w:t>
            </w:r>
          </w:p>
        </w:tc>
        <w:tc>
          <w:tcPr>
            <w:tcW w:w="2880" w:type="dxa"/>
          </w:tcPr>
          <w:p w14:paraId="43290112" w14:textId="316B49A0" w:rsidR="0E183F71" w:rsidRDefault="0E183F71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 Ghana</w:t>
            </w:r>
          </w:p>
          <w:p w14:paraId="6DD1160A" w14:textId="2DA22F6C" w:rsidR="0E183F71" w:rsidRDefault="0E183F71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Ghana</w:t>
            </w:r>
          </w:p>
          <w:p w14:paraId="61F2282C" w14:textId="6551C52F" w:rsidR="3C8B6657" w:rsidRDefault="3C8B665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5" w:type="dxa"/>
          </w:tcPr>
          <w:p w14:paraId="62E96CB7" w14:textId="7FE05961" w:rsidR="0E183F71" w:rsidRDefault="0E183F71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r w:rsidR="53ACC3FE">
              <w:t>shortlist</w:t>
            </w:r>
            <w:r>
              <w:t xml:space="preserve"> of </w:t>
            </w:r>
            <w:r w:rsidR="51E9CE03">
              <w:t>ESOs</w:t>
            </w:r>
            <w:r>
              <w:t xml:space="preserve"> for fund implementation</w:t>
            </w:r>
          </w:p>
        </w:tc>
      </w:tr>
      <w:tr w:rsidR="00760720" w14:paraId="16419C59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07E6AAD" w14:textId="5D78BA2D" w:rsidR="3C8B6657" w:rsidRDefault="3C8B6657" w:rsidP="3C8B665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Develop a pipeline of social enterprises</w:t>
            </w:r>
          </w:p>
        </w:tc>
        <w:tc>
          <w:tcPr>
            <w:tcW w:w="3060" w:type="dxa"/>
          </w:tcPr>
          <w:p w14:paraId="12A744CD" w14:textId="56258693" w:rsidR="3C8B6657" w:rsidRDefault="3C8B6657" w:rsidP="3C8B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  <w:r w:rsidR="661D7A10">
              <w:t xml:space="preserve"> </w:t>
            </w:r>
          </w:p>
        </w:tc>
        <w:tc>
          <w:tcPr>
            <w:tcW w:w="2880" w:type="dxa"/>
          </w:tcPr>
          <w:p w14:paraId="6F18072D" w14:textId="254E6121" w:rsidR="3C8B6657" w:rsidRDefault="3C8B665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Ghana &amp; </w:t>
            </w:r>
            <w:r w:rsidR="5A3EACF3">
              <w:t xml:space="preserve">  ESOs</w:t>
            </w:r>
          </w:p>
        </w:tc>
        <w:tc>
          <w:tcPr>
            <w:tcW w:w="2475" w:type="dxa"/>
          </w:tcPr>
          <w:p w14:paraId="1111EABA" w14:textId="5E940FF1" w:rsidR="3C8B6657" w:rsidRDefault="16B49728" w:rsidP="66FAB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Shortlist of </w:t>
            </w:r>
            <w:r w:rsidR="3C8B6657">
              <w:t xml:space="preserve">potential </w:t>
            </w:r>
            <w:r w:rsidR="43B20775">
              <w:t>clients</w:t>
            </w:r>
          </w:p>
        </w:tc>
      </w:tr>
      <w:tr w:rsidR="00760720" w14:paraId="195E9D9B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912B281" w14:textId="48E0FE3B" w:rsidR="3C8B6657" w:rsidRDefault="3C8B6657" w:rsidP="3C8B665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Launch fundraising campaign</w:t>
            </w:r>
          </w:p>
        </w:tc>
        <w:tc>
          <w:tcPr>
            <w:tcW w:w="3060" w:type="dxa"/>
          </w:tcPr>
          <w:p w14:paraId="1B1FC9D1" w14:textId="25E4E806" w:rsidR="3C8B6657" w:rsidRDefault="4528AB89" w:rsidP="3C8B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  <w:r w:rsidR="41D4DF94">
              <w:t xml:space="preserve"> – </w:t>
            </w:r>
            <w:r w:rsidR="3B12E911">
              <w:t>December</w:t>
            </w:r>
            <w:r w:rsidR="41D4DF94">
              <w:t xml:space="preserve"> </w:t>
            </w:r>
          </w:p>
        </w:tc>
        <w:tc>
          <w:tcPr>
            <w:tcW w:w="2880" w:type="dxa"/>
          </w:tcPr>
          <w:p w14:paraId="72A97913" w14:textId="3B6A3518" w:rsidR="3C8B6657" w:rsidRDefault="3C8B665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Challenges Ghana </w:t>
            </w:r>
            <w:r w:rsidR="23119BB4">
              <w:t>&amp; SE Ghana</w:t>
            </w:r>
          </w:p>
        </w:tc>
        <w:tc>
          <w:tcPr>
            <w:tcW w:w="2475" w:type="dxa"/>
          </w:tcPr>
          <w:p w14:paraId="65B8F3B0" w14:textId="7568DEC4" w:rsidR="3C8B6657" w:rsidRDefault="35104F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Donor engagement</w:t>
            </w:r>
          </w:p>
          <w:p w14:paraId="46D117A7" w14:textId="414929BB" w:rsidR="0D16BCF8" w:rsidRDefault="0D16BCF8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of targeted funding raised</w:t>
            </w:r>
          </w:p>
          <w:p w14:paraId="1B2DC530" w14:textId="6560CA47" w:rsidR="79BF585A" w:rsidRDefault="0014737F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Fundraising</w:t>
            </w:r>
            <w:r w:rsidR="79BF585A">
              <w:t xml:space="preserve"> event (where necessary)</w:t>
            </w:r>
          </w:p>
        </w:tc>
      </w:tr>
      <w:tr w:rsidR="3C8B6657" w14:paraId="657AE2EC" w14:textId="77777777" w:rsidTr="66FAB9B3">
        <w:tblPrEx>
          <w:tblW w:w="11385" w:type="dxa"/>
          <w:tblInd w:w="-455" w:type="dxa"/>
          <w:tblLayout w:type="fixed"/>
          <w:tblPrExChange w:id="28" w:author="Victor Tette" w:date="2025-01-30T07:31:00Z">
            <w:tblPrEx>
              <w:tblW w:w="10980" w:type="dxa"/>
              <w:tblInd w:w="-455" w:type="dxa"/>
              <w:tblBorders>
                <w:top w:val="single" w:sz="4" w:space="0" w:color="F4B083" w:themeColor="accent2" w:themeTint="99"/>
                <w:left w:val="single" w:sz="4" w:space="0" w:color="F4B083" w:themeColor="accent2" w:themeTint="99"/>
                <w:bottom w:val="single" w:sz="4" w:space="0" w:color="F4B083" w:themeColor="accent2" w:themeTint="99"/>
                <w:right w:val="single" w:sz="4" w:space="0" w:color="F4B083" w:themeColor="accent2" w:themeTint="99"/>
                <w:insideH w:val="single" w:sz="4" w:space="0" w:color="F4B083" w:themeColor="accent2" w:themeTint="99"/>
                <w:insideV w:val="single" w:sz="4" w:space="0" w:color="F4B083" w:themeColor="accent2" w:themeTint="99"/>
              </w:tblBorders>
              <w:tblLayout w:type="fixed"/>
            </w:tblPrEx>
          </w:tblPrExChange>
        </w:tblPrEx>
        <w:trPr>
          <w:trHeight w:val="300"/>
          <w:trPrChange w:id="29" w:author="Victor Tette" w:date="2025-01-30T07:31:00Z">
            <w:trPr>
              <w:gridBefore w:val="1"/>
              <w:gridAfter w:val="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5" w:type="dxa"/>
            <w:gridSpan w:val="4"/>
            <w:tcPrChange w:id="30" w:author="Victor Tette" w:date="2025-01-30T07:31:00Z">
              <w:tcPr>
                <w:tcW w:w="0" w:type="auto"/>
              </w:tcPr>
            </w:tcPrChange>
          </w:tcPr>
          <w:p w14:paraId="07854FBE" w14:textId="6B125E72" w:rsidR="79BF585A" w:rsidRDefault="79BF585A" w:rsidP="3C8B665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Where fundraising efforts are successful – achieving traction with fundraising</w:t>
            </w:r>
          </w:p>
        </w:tc>
      </w:tr>
      <w:tr w:rsidR="00760720" w14:paraId="3145197B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7A813" w14:textId="15E8B54B" w:rsidR="008E4105" w:rsidRDefault="008E4105" w:rsidP="00FE137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Establish governance structure and draft legal documents </w:t>
            </w:r>
          </w:p>
        </w:tc>
        <w:tc>
          <w:tcPr>
            <w:tcW w:w="3060" w:type="dxa"/>
          </w:tcPr>
          <w:p w14:paraId="2F67CF7F" w14:textId="2BD08D0C" w:rsidR="008E4105" w:rsidRDefault="62994ED5" w:rsidP="66FAB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39BDE506">
              <w:t>October</w:t>
            </w:r>
            <w:r>
              <w:t xml:space="preserve"> </w:t>
            </w:r>
          </w:p>
        </w:tc>
        <w:tc>
          <w:tcPr>
            <w:tcW w:w="2880" w:type="dxa"/>
          </w:tcPr>
          <w:p w14:paraId="3C9018DF" w14:textId="11881214" w:rsidR="008E4105" w:rsidRDefault="25AB8F4E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Challenges Ghana, &amp; Legal advisors</w:t>
            </w:r>
          </w:p>
        </w:tc>
        <w:tc>
          <w:tcPr>
            <w:tcW w:w="2475" w:type="dxa"/>
          </w:tcPr>
          <w:p w14:paraId="7F1705C4" w14:textId="63C5CA83" w:rsidR="008E4105" w:rsidRDefault="008E4105" w:rsidP="002718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Draft legal documents </w:t>
            </w:r>
          </w:p>
        </w:tc>
      </w:tr>
      <w:tr w:rsidR="00760720" w14:paraId="597138A1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2121DA2" w14:textId="06226CD8" w:rsidR="0029618A" w:rsidRDefault="0029618A" w:rsidP="0029618A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Finalise SEIF capacity building programme and technical assistance documents </w:t>
            </w:r>
          </w:p>
        </w:tc>
        <w:tc>
          <w:tcPr>
            <w:tcW w:w="3060" w:type="dxa"/>
          </w:tcPr>
          <w:p w14:paraId="1C07B72E" w14:textId="0C18B26D" w:rsidR="0029618A" w:rsidRDefault="3D1B71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October</w:t>
            </w:r>
            <w:r w:rsidR="12692A9E">
              <w:t xml:space="preserve"> – </w:t>
            </w:r>
            <w:r>
              <w:t>November</w:t>
            </w:r>
          </w:p>
        </w:tc>
        <w:tc>
          <w:tcPr>
            <w:tcW w:w="2880" w:type="dxa"/>
          </w:tcPr>
          <w:p w14:paraId="6F0B25B1" w14:textId="7BAD9981" w:rsidR="0029618A" w:rsidRDefault="0029618A" w:rsidP="00296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 Ghana</w:t>
            </w:r>
          </w:p>
        </w:tc>
        <w:tc>
          <w:tcPr>
            <w:tcW w:w="2475" w:type="dxa"/>
          </w:tcPr>
          <w:p w14:paraId="19B1EA2B" w14:textId="5F22DE4E" w:rsidR="0029618A" w:rsidRDefault="003059AD" w:rsidP="00296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and technical assistance documents.</w:t>
            </w:r>
          </w:p>
        </w:tc>
      </w:tr>
      <w:tr w:rsidR="00760720" w14:paraId="46BFB72F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75333A8" w14:textId="63469FC5" w:rsidR="0029618A" w:rsidRDefault="3CE3FF69" w:rsidP="0029618A">
            <w:pPr>
              <w:jc w:val="both"/>
              <w:rPr>
                <w:b w:val="0"/>
                <w:bCs w:val="0"/>
              </w:rPr>
            </w:pPr>
            <w:commentRangeStart w:id="31"/>
            <w:commentRangeStart w:id="32"/>
            <w:r>
              <w:rPr>
                <w:b w:val="0"/>
                <w:bCs w:val="0"/>
              </w:rPr>
              <w:t xml:space="preserve">Develop </w:t>
            </w:r>
            <w:r w:rsidR="00AB1F4E">
              <w:rPr>
                <w:b w:val="0"/>
                <w:bCs w:val="0"/>
              </w:rPr>
              <w:t xml:space="preserve">a </w:t>
            </w:r>
            <w:r>
              <w:rPr>
                <w:b w:val="0"/>
                <w:bCs w:val="0"/>
              </w:rPr>
              <w:t>monitoring and evaluation framework</w:t>
            </w:r>
          </w:p>
        </w:tc>
        <w:tc>
          <w:tcPr>
            <w:tcW w:w="3060" w:type="dxa"/>
          </w:tcPr>
          <w:p w14:paraId="1DF15DEB" w14:textId="19100260" w:rsidR="0029618A" w:rsidRDefault="0CB9D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6670BF07">
              <w:t>October</w:t>
            </w:r>
            <w:r w:rsidR="238C4791">
              <w:t xml:space="preserve"> – </w:t>
            </w:r>
            <w:r>
              <w:t>November</w:t>
            </w:r>
          </w:p>
        </w:tc>
        <w:tc>
          <w:tcPr>
            <w:tcW w:w="2880" w:type="dxa"/>
          </w:tcPr>
          <w:p w14:paraId="4FACC874" w14:textId="4C3E4476" w:rsidR="0029618A" w:rsidRDefault="0029618A" w:rsidP="00296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 Ghana, M&amp;E expert</w:t>
            </w:r>
          </w:p>
        </w:tc>
        <w:tc>
          <w:tcPr>
            <w:tcW w:w="2475" w:type="dxa"/>
          </w:tcPr>
          <w:p w14:paraId="3292D9F1" w14:textId="5C708D85" w:rsidR="0029618A" w:rsidRDefault="3CE3FF69" w:rsidP="002961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M&amp;E framework</w:t>
            </w:r>
            <w:commentRangeEnd w:id="31"/>
            <w:r w:rsidR="0029618A">
              <w:commentReference w:id="31"/>
            </w:r>
            <w:commentRangeEnd w:id="32"/>
            <w:r w:rsidR="0029618A">
              <w:commentReference w:id="32"/>
            </w:r>
          </w:p>
        </w:tc>
      </w:tr>
      <w:tr w:rsidR="008E08C9" w14:paraId="07FB4F0D" w14:textId="77777777" w:rsidTr="66FAB9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C3A5E6A" w14:textId="49457154" w:rsidR="221B9D81" w:rsidRDefault="221B9D81" w:rsidP="3C8B6657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Launch of fund </w:t>
            </w:r>
          </w:p>
        </w:tc>
        <w:tc>
          <w:tcPr>
            <w:tcW w:w="3060" w:type="dxa"/>
          </w:tcPr>
          <w:p w14:paraId="7A0F0ADA" w14:textId="6C74279A" w:rsidR="221B9D81" w:rsidRDefault="221B9D81" w:rsidP="3C8B6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December </w:t>
            </w:r>
          </w:p>
        </w:tc>
        <w:tc>
          <w:tcPr>
            <w:tcW w:w="2880" w:type="dxa"/>
          </w:tcPr>
          <w:p w14:paraId="32D69947" w14:textId="480A0B22" w:rsidR="18B7DF77" w:rsidRDefault="18B7DF7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Ghana and Challenges Ghana </w:t>
            </w:r>
          </w:p>
        </w:tc>
        <w:tc>
          <w:tcPr>
            <w:tcW w:w="2475" w:type="dxa"/>
          </w:tcPr>
          <w:p w14:paraId="049EED3A" w14:textId="17D89958" w:rsidR="18B7DF77" w:rsidRDefault="18B7DF77" w:rsidP="3C8B66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Launch event</w:t>
            </w:r>
          </w:p>
        </w:tc>
      </w:tr>
    </w:tbl>
    <w:p w14:paraId="724B1423" w14:textId="77777777" w:rsidR="00B27886" w:rsidRPr="00B27886" w:rsidRDefault="00B27886" w:rsidP="00B27886">
      <w:pPr>
        <w:jc w:val="both"/>
        <w:rPr>
          <w:b/>
          <w:bCs/>
        </w:rPr>
      </w:pPr>
    </w:p>
    <w:p w14:paraId="1168F273" w14:textId="71D867DF" w:rsidR="00866F5C" w:rsidRDefault="00816F00" w:rsidP="00866F5C">
      <w:pPr>
        <w:rPr>
          <w:b/>
          <w:bCs/>
        </w:rPr>
      </w:pPr>
      <w:r w:rsidRPr="00816F00">
        <w:rPr>
          <w:b/>
          <w:bCs/>
        </w:rPr>
        <w:t>Monitoring and Evaluation</w:t>
      </w:r>
    </w:p>
    <w:p w14:paraId="70C5E7CC" w14:textId="57DA4BC5" w:rsidR="007626C6" w:rsidRPr="007626C6" w:rsidRDefault="007626C6" w:rsidP="007626C6">
      <w:pPr>
        <w:pStyle w:val="ListParagraph"/>
        <w:numPr>
          <w:ilvl w:val="0"/>
          <w:numId w:val="10"/>
        </w:numPr>
      </w:pPr>
      <w:r>
        <w:t xml:space="preserve">Conduct </w:t>
      </w:r>
      <w:r w:rsidR="58E6ABCB">
        <w:t>monthly</w:t>
      </w:r>
      <w:r>
        <w:t xml:space="preserve"> reviews to assess progress and make the needed adjustments.</w:t>
      </w:r>
    </w:p>
    <w:p w14:paraId="4248A49B" w14:textId="4478C14B" w:rsidR="005F6224" w:rsidRPr="007626C6" w:rsidRDefault="007626C6" w:rsidP="005F6224">
      <w:pPr>
        <w:pStyle w:val="ListParagraph"/>
        <w:numPr>
          <w:ilvl w:val="0"/>
          <w:numId w:val="9"/>
        </w:numPr>
      </w:pPr>
      <w:r w:rsidRPr="007626C6">
        <w:t xml:space="preserve">Identify potential risks that are likely to occur and develop </w:t>
      </w:r>
      <w:r>
        <w:t>mitigation strategies.</w:t>
      </w:r>
    </w:p>
    <w:p w14:paraId="0C9E4D36" w14:textId="5158411A" w:rsidR="005F6224" w:rsidRPr="005F6224" w:rsidRDefault="005F6224" w:rsidP="66FAB9B3">
      <w:pPr>
        <w:rPr>
          <w:b/>
          <w:bCs/>
        </w:rPr>
      </w:pPr>
      <w:r w:rsidRPr="66FAB9B3">
        <w:rPr>
          <w:b/>
          <w:bCs/>
        </w:rPr>
        <w:t>Conclusion</w:t>
      </w:r>
    </w:p>
    <w:p w14:paraId="680CB934" w14:textId="392AD444" w:rsidR="005F6224" w:rsidRDefault="005F6224" w:rsidP="00FE1379">
      <w:pPr>
        <w:jc w:val="both"/>
      </w:pPr>
      <w:r>
        <w:t xml:space="preserve">This strategy document and workplan will serve as a guide for the establishment and operationalization of the Social Enterprise and Innovation Fund (SEIF). By leveraging the strength of SE Ghana and Challenges Ghana, we aim to create a fund unique that supports the growth of social enterprises. </w:t>
      </w:r>
      <w:r w:rsidR="392457BF">
        <w:t>Efforts over the next 11 months will be largely led by both entities but relevant affiliates may be invited &amp; involved where necessary along the journey.</w:t>
      </w:r>
    </w:p>
    <w:p w14:paraId="2472347B" w14:textId="77777777" w:rsidR="005F6224" w:rsidRPr="00866F5C" w:rsidRDefault="005F6224" w:rsidP="005F6224"/>
    <w:sectPr w:rsidR="005F6224" w:rsidRPr="00866F5C" w:rsidSect="00AB1F4E">
      <w:headerReference w:type="default" r:id="rId14"/>
      <w:pgSz w:w="12240" w:h="15840"/>
      <w:pgMar w:top="1440" w:right="1080" w:bottom="1440" w:left="1080" w:header="288" w:footer="57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1" w:author="Kelly Anyomitse" w:date="2025-01-30T05:34:00Z" w:initials="KA">
    <w:p w14:paraId="2D03CBF4" w14:textId="29E0F7AE" w:rsidR="003E4B29" w:rsidRDefault="003E4B29">
      <w:r>
        <w:annotationRef/>
      </w:r>
      <w:r>
        <w:fldChar w:fldCharType="begin"/>
      </w:r>
      <w:r>
        <w:instrText xml:space="preserve"> HYPERLINK "mailto:victor.tette@thechallengesgroup.com"</w:instrText>
      </w:r>
      <w:bookmarkStart w:id="33" w:name="_@_3C82D97F4E6A4EE3937C6E73EBCF1740Z"/>
      <w:r>
        <w:fldChar w:fldCharType="separate"/>
      </w:r>
      <w:bookmarkEnd w:id="33"/>
      <w:r w:rsidRPr="29E2AAE6">
        <w:rPr>
          <w:noProof/>
        </w:rPr>
        <w:t>@Victor Tette</w:t>
      </w:r>
      <w:r>
        <w:fldChar w:fldCharType="end"/>
      </w:r>
      <w:r w:rsidRPr="21314443">
        <w:t xml:space="preserve"> I was trying to move this to the last row but it's proving unsuccessful, please do that so there's some chronology to the timelines.</w:t>
      </w:r>
    </w:p>
  </w:comment>
  <w:comment w:id="32" w:author="Dorcas Amoh-Mensah" w:date="2025-01-30T06:56:00Z" w:initials="DA">
    <w:p w14:paraId="323025FF" w14:textId="7F7DD7F4" w:rsidR="003E4B29" w:rsidRDefault="003E4B29">
      <w:r>
        <w:annotationRef/>
      </w:r>
      <w:r w:rsidRPr="1F445135">
        <w:t>It is the last, the remaining ones below are deleted.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03CBF4" w15:done="1"/>
  <w15:commentEx w15:paraId="323025FF" w15:paraIdParent="2D03CBF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2BB50DD" w16cex:dateUtc="2025-01-30T05:34:00Z"/>
  <w16cex:commentExtensible w16cex:durableId="3729790A" w16cex:dateUtc="2025-01-30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03CBF4" w16cid:durableId="52BB50DD"/>
  <w16cid:commentId w16cid:paraId="323025FF" w16cid:durableId="372979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4B389" w14:textId="77777777" w:rsidR="00521826" w:rsidRDefault="00521826" w:rsidP="001A55F2">
      <w:pPr>
        <w:spacing w:after="0" w:line="240" w:lineRule="auto"/>
      </w:pPr>
      <w:r>
        <w:separator/>
      </w:r>
    </w:p>
  </w:endnote>
  <w:endnote w:type="continuationSeparator" w:id="0">
    <w:p w14:paraId="7F9608E2" w14:textId="77777777" w:rsidR="00521826" w:rsidRDefault="00521826" w:rsidP="001A55F2">
      <w:pPr>
        <w:spacing w:after="0" w:line="240" w:lineRule="auto"/>
      </w:pPr>
      <w:r>
        <w:continuationSeparator/>
      </w:r>
    </w:p>
  </w:endnote>
  <w:endnote w:type="continuationNotice" w:id="1">
    <w:p w14:paraId="55D37205" w14:textId="77777777" w:rsidR="00521826" w:rsidRDefault="005218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5B3F" w14:textId="77777777" w:rsidR="00521826" w:rsidRDefault="00521826" w:rsidP="001A55F2">
      <w:pPr>
        <w:spacing w:after="0" w:line="240" w:lineRule="auto"/>
      </w:pPr>
      <w:r>
        <w:separator/>
      </w:r>
    </w:p>
  </w:footnote>
  <w:footnote w:type="continuationSeparator" w:id="0">
    <w:p w14:paraId="36DF15B5" w14:textId="77777777" w:rsidR="00521826" w:rsidRDefault="00521826" w:rsidP="001A55F2">
      <w:pPr>
        <w:spacing w:after="0" w:line="240" w:lineRule="auto"/>
      </w:pPr>
      <w:r>
        <w:continuationSeparator/>
      </w:r>
    </w:p>
  </w:footnote>
  <w:footnote w:type="continuationNotice" w:id="1">
    <w:p w14:paraId="56E651D1" w14:textId="77777777" w:rsidR="00521826" w:rsidRDefault="005218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CE6E" w14:textId="11FB6659" w:rsidR="001A55F2" w:rsidRDefault="001A55F2">
    <w:pPr>
      <w:pStyle w:val="Head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92225F" wp14:editId="34FCB60D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423073" cy="800232"/>
          <wp:effectExtent l="0" t="0" r="5715" b="0"/>
          <wp:wrapNone/>
          <wp:docPr id="19474997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3073" cy="8002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  <w:r>
      <w:tab/>
    </w:r>
    <w:r>
      <w:rPr>
        <w:noProof/>
      </w:rPr>
      <w:drawing>
        <wp:inline distT="0" distB="0" distL="0" distR="0" wp14:anchorId="6404F547" wp14:editId="08C00533">
          <wp:extent cx="17208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880776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59F"/>
    <w:multiLevelType w:val="hybridMultilevel"/>
    <w:tmpl w:val="24D8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B8C"/>
    <w:multiLevelType w:val="hybridMultilevel"/>
    <w:tmpl w:val="F6B88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55142"/>
    <w:multiLevelType w:val="hybridMultilevel"/>
    <w:tmpl w:val="1D08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A512B"/>
    <w:multiLevelType w:val="hybridMultilevel"/>
    <w:tmpl w:val="F4BE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E0452"/>
    <w:multiLevelType w:val="hybridMultilevel"/>
    <w:tmpl w:val="C6C27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24960"/>
    <w:multiLevelType w:val="hybridMultilevel"/>
    <w:tmpl w:val="4CFE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06354B"/>
    <w:multiLevelType w:val="hybridMultilevel"/>
    <w:tmpl w:val="7B54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2C39D"/>
    <w:multiLevelType w:val="hybridMultilevel"/>
    <w:tmpl w:val="7C8A2D76"/>
    <w:lvl w:ilvl="0" w:tplc="521A18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EC1F1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E06DC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78A2C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B6CC38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D003C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F984AD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2EC9B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9A8A5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EC4F53"/>
    <w:multiLevelType w:val="hybridMultilevel"/>
    <w:tmpl w:val="E4BE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05A73"/>
    <w:multiLevelType w:val="hybridMultilevel"/>
    <w:tmpl w:val="5A22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E6DB2"/>
    <w:multiLevelType w:val="hybridMultilevel"/>
    <w:tmpl w:val="4AE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356B5"/>
    <w:multiLevelType w:val="hybridMultilevel"/>
    <w:tmpl w:val="CABC2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6353333">
    <w:abstractNumId w:val="7"/>
  </w:num>
  <w:num w:numId="2" w16cid:durableId="2140490770">
    <w:abstractNumId w:val="0"/>
  </w:num>
  <w:num w:numId="3" w16cid:durableId="877356057">
    <w:abstractNumId w:val="10"/>
  </w:num>
  <w:num w:numId="4" w16cid:durableId="736897429">
    <w:abstractNumId w:val="3"/>
  </w:num>
  <w:num w:numId="5" w16cid:durableId="608122786">
    <w:abstractNumId w:val="11"/>
  </w:num>
  <w:num w:numId="6" w16cid:durableId="2128230288">
    <w:abstractNumId w:val="5"/>
  </w:num>
  <w:num w:numId="7" w16cid:durableId="1555849983">
    <w:abstractNumId w:val="1"/>
  </w:num>
  <w:num w:numId="8" w16cid:durableId="357588353">
    <w:abstractNumId w:val="9"/>
  </w:num>
  <w:num w:numId="9" w16cid:durableId="769664398">
    <w:abstractNumId w:val="8"/>
  </w:num>
  <w:num w:numId="10" w16cid:durableId="2069038358">
    <w:abstractNumId w:val="6"/>
  </w:num>
  <w:num w:numId="11" w16cid:durableId="2015911556">
    <w:abstractNumId w:val="4"/>
  </w:num>
  <w:num w:numId="12" w16cid:durableId="10800544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ctor Tette">
    <w15:presenceInfo w15:providerId="AD" w15:userId="S::victor.tette@thechallengesgroup.com::8d65c6d3-5616-45f9-8b26-e0f767fc51bb"/>
  </w15:person>
  <w15:person w15:author="Dorcas Amoh-Mensah">
    <w15:presenceInfo w15:providerId="AD" w15:userId="S::dorcas.amoh-mensah@thechallengesgroup.com::90387237-c321-41d5-8631-9d52b08e04b8"/>
  </w15:person>
  <w15:person w15:author="Kelly Anyomitse">
    <w15:presenceInfo w15:providerId="AD" w15:userId="S::kelly.anyomitse@thechallengesgroup.com::64d250bc-6d6a-4de1-855e-e52ff5fdd5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8A"/>
    <w:rsid w:val="000B30D3"/>
    <w:rsid w:val="000C4886"/>
    <w:rsid w:val="000C5940"/>
    <w:rsid w:val="000D74F3"/>
    <w:rsid w:val="0014737F"/>
    <w:rsid w:val="001A55F2"/>
    <w:rsid w:val="001B5CE0"/>
    <w:rsid w:val="0020535B"/>
    <w:rsid w:val="0027184D"/>
    <w:rsid w:val="0029618A"/>
    <w:rsid w:val="002E43C9"/>
    <w:rsid w:val="003059AD"/>
    <w:rsid w:val="00322C54"/>
    <w:rsid w:val="00384056"/>
    <w:rsid w:val="003B5DB1"/>
    <w:rsid w:val="003D188A"/>
    <w:rsid w:val="003E4B29"/>
    <w:rsid w:val="003E4CCF"/>
    <w:rsid w:val="003E7E58"/>
    <w:rsid w:val="00450446"/>
    <w:rsid w:val="004578D6"/>
    <w:rsid w:val="004B4115"/>
    <w:rsid w:val="004D28AF"/>
    <w:rsid w:val="004D6A66"/>
    <w:rsid w:val="005071DC"/>
    <w:rsid w:val="00521826"/>
    <w:rsid w:val="00567ADC"/>
    <w:rsid w:val="00576A8A"/>
    <w:rsid w:val="00591E8C"/>
    <w:rsid w:val="005F6224"/>
    <w:rsid w:val="00657EBE"/>
    <w:rsid w:val="00664903"/>
    <w:rsid w:val="006860C4"/>
    <w:rsid w:val="00690A51"/>
    <w:rsid w:val="00760720"/>
    <w:rsid w:val="007626C6"/>
    <w:rsid w:val="00816F00"/>
    <w:rsid w:val="00866F5C"/>
    <w:rsid w:val="00887FB2"/>
    <w:rsid w:val="00892FDD"/>
    <w:rsid w:val="008A637C"/>
    <w:rsid w:val="008B50DD"/>
    <w:rsid w:val="008E08C9"/>
    <w:rsid w:val="008E4105"/>
    <w:rsid w:val="008F37EA"/>
    <w:rsid w:val="00922E97"/>
    <w:rsid w:val="0093740E"/>
    <w:rsid w:val="00966F66"/>
    <w:rsid w:val="00975507"/>
    <w:rsid w:val="00996808"/>
    <w:rsid w:val="00996A72"/>
    <w:rsid w:val="009B4DD6"/>
    <w:rsid w:val="009E33D0"/>
    <w:rsid w:val="00A154FE"/>
    <w:rsid w:val="00A22518"/>
    <w:rsid w:val="00A37D45"/>
    <w:rsid w:val="00A45AF0"/>
    <w:rsid w:val="00A475B1"/>
    <w:rsid w:val="00AB1F4E"/>
    <w:rsid w:val="00AE2B89"/>
    <w:rsid w:val="00B27886"/>
    <w:rsid w:val="00B62F3A"/>
    <w:rsid w:val="00B863EF"/>
    <w:rsid w:val="00B86FA9"/>
    <w:rsid w:val="00BA1A33"/>
    <w:rsid w:val="00BA53B7"/>
    <w:rsid w:val="00BC3000"/>
    <w:rsid w:val="00BF3620"/>
    <w:rsid w:val="00CC75AA"/>
    <w:rsid w:val="00D62118"/>
    <w:rsid w:val="00D8196D"/>
    <w:rsid w:val="00DC620C"/>
    <w:rsid w:val="00DE767C"/>
    <w:rsid w:val="00DE76ED"/>
    <w:rsid w:val="00DF0863"/>
    <w:rsid w:val="00E32E01"/>
    <w:rsid w:val="00E37E9E"/>
    <w:rsid w:val="00E426EB"/>
    <w:rsid w:val="00E447DF"/>
    <w:rsid w:val="00E44A10"/>
    <w:rsid w:val="00E903E1"/>
    <w:rsid w:val="00E90905"/>
    <w:rsid w:val="00EA0AEE"/>
    <w:rsid w:val="00EE2A98"/>
    <w:rsid w:val="00EF3B3E"/>
    <w:rsid w:val="00F52A90"/>
    <w:rsid w:val="00F54134"/>
    <w:rsid w:val="00F656DA"/>
    <w:rsid w:val="00FE1379"/>
    <w:rsid w:val="018F09F5"/>
    <w:rsid w:val="0325C12F"/>
    <w:rsid w:val="03287DB8"/>
    <w:rsid w:val="03819D66"/>
    <w:rsid w:val="04F0EB62"/>
    <w:rsid w:val="058FB67D"/>
    <w:rsid w:val="05B94525"/>
    <w:rsid w:val="05BFB13F"/>
    <w:rsid w:val="08BBFD52"/>
    <w:rsid w:val="096137EF"/>
    <w:rsid w:val="09AA2FAA"/>
    <w:rsid w:val="09AF2A9B"/>
    <w:rsid w:val="09D2B83E"/>
    <w:rsid w:val="0CB9D870"/>
    <w:rsid w:val="0D16BCF8"/>
    <w:rsid w:val="0DC2C743"/>
    <w:rsid w:val="0DF04288"/>
    <w:rsid w:val="0E183F71"/>
    <w:rsid w:val="0E1F3793"/>
    <w:rsid w:val="0F399368"/>
    <w:rsid w:val="0F3E5979"/>
    <w:rsid w:val="1002DF0E"/>
    <w:rsid w:val="109FAFD0"/>
    <w:rsid w:val="11797EA7"/>
    <w:rsid w:val="11EB206D"/>
    <w:rsid w:val="12692A9E"/>
    <w:rsid w:val="144C6EB1"/>
    <w:rsid w:val="14C8ADA7"/>
    <w:rsid w:val="150D456D"/>
    <w:rsid w:val="162133B9"/>
    <w:rsid w:val="168DAB0C"/>
    <w:rsid w:val="16AC7B7D"/>
    <w:rsid w:val="16B49728"/>
    <w:rsid w:val="17CD6B65"/>
    <w:rsid w:val="1879C037"/>
    <w:rsid w:val="18B7DF77"/>
    <w:rsid w:val="190A39EE"/>
    <w:rsid w:val="192D3083"/>
    <w:rsid w:val="1A130164"/>
    <w:rsid w:val="1ADBAE3D"/>
    <w:rsid w:val="1ADD0A9B"/>
    <w:rsid w:val="1B90B94D"/>
    <w:rsid w:val="1BA11034"/>
    <w:rsid w:val="1BD0B7E6"/>
    <w:rsid w:val="1BD3C243"/>
    <w:rsid w:val="1C3B7DD8"/>
    <w:rsid w:val="1CAC9303"/>
    <w:rsid w:val="1E9C56C2"/>
    <w:rsid w:val="206E585D"/>
    <w:rsid w:val="2090B9C6"/>
    <w:rsid w:val="20A08D23"/>
    <w:rsid w:val="20B7C010"/>
    <w:rsid w:val="2202B879"/>
    <w:rsid w:val="221B9D81"/>
    <w:rsid w:val="22B0C726"/>
    <w:rsid w:val="23119BB4"/>
    <w:rsid w:val="238C4791"/>
    <w:rsid w:val="23E2774D"/>
    <w:rsid w:val="2462E8A2"/>
    <w:rsid w:val="25929589"/>
    <w:rsid w:val="25A11462"/>
    <w:rsid w:val="25AB8F4E"/>
    <w:rsid w:val="267A619F"/>
    <w:rsid w:val="26EDA72A"/>
    <w:rsid w:val="27159CA4"/>
    <w:rsid w:val="2814D7DE"/>
    <w:rsid w:val="284A6827"/>
    <w:rsid w:val="2B6A3EA9"/>
    <w:rsid w:val="2E46A2D5"/>
    <w:rsid w:val="30354BC0"/>
    <w:rsid w:val="313C9FCC"/>
    <w:rsid w:val="31623B73"/>
    <w:rsid w:val="31AA6EF4"/>
    <w:rsid w:val="31EF1862"/>
    <w:rsid w:val="3274FD39"/>
    <w:rsid w:val="32ADB677"/>
    <w:rsid w:val="32E12A1D"/>
    <w:rsid w:val="331EBA79"/>
    <w:rsid w:val="33CFB40E"/>
    <w:rsid w:val="34E06A7B"/>
    <w:rsid w:val="35104F5C"/>
    <w:rsid w:val="35EB27DA"/>
    <w:rsid w:val="385A11D5"/>
    <w:rsid w:val="392457BF"/>
    <w:rsid w:val="3978F0B3"/>
    <w:rsid w:val="39BDE506"/>
    <w:rsid w:val="39D69EDC"/>
    <w:rsid w:val="3A756320"/>
    <w:rsid w:val="3A819A86"/>
    <w:rsid w:val="3AB46569"/>
    <w:rsid w:val="3AB742E5"/>
    <w:rsid w:val="3B12E911"/>
    <w:rsid w:val="3C8B6657"/>
    <w:rsid w:val="3C94261C"/>
    <w:rsid w:val="3CE3FF69"/>
    <w:rsid w:val="3D1B712C"/>
    <w:rsid w:val="3DCE09B4"/>
    <w:rsid w:val="3E730A9E"/>
    <w:rsid w:val="3FFB72C6"/>
    <w:rsid w:val="4005DDC3"/>
    <w:rsid w:val="406271E1"/>
    <w:rsid w:val="40DE6E05"/>
    <w:rsid w:val="41397A3B"/>
    <w:rsid w:val="41D4DF94"/>
    <w:rsid w:val="420E4920"/>
    <w:rsid w:val="42734120"/>
    <w:rsid w:val="42B47F57"/>
    <w:rsid w:val="42DF11CD"/>
    <w:rsid w:val="4336F102"/>
    <w:rsid w:val="43B20775"/>
    <w:rsid w:val="43E10FCA"/>
    <w:rsid w:val="4446B0DF"/>
    <w:rsid w:val="4486E093"/>
    <w:rsid w:val="44E3027F"/>
    <w:rsid w:val="44F4EB26"/>
    <w:rsid w:val="4528AB89"/>
    <w:rsid w:val="46B8BE71"/>
    <w:rsid w:val="46CE8E19"/>
    <w:rsid w:val="485F785D"/>
    <w:rsid w:val="48B2D126"/>
    <w:rsid w:val="4A09C34D"/>
    <w:rsid w:val="4A74ABD7"/>
    <w:rsid w:val="4ABB1A71"/>
    <w:rsid w:val="4ABBC147"/>
    <w:rsid w:val="4B32A4F2"/>
    <w:rsid w:val="4B59C555"/>
    <w:rsid w:val="4CADF938"/>
    <w:rsid w:val="4CBDAE2D"/>
    <w:rsid w:val="4D15FE3D"/>
    <w:rsid w:val="4D337922"/>
    <w:rsid w:val="4D552C4E"/>
    <w:rsid w:val="4DECA410"/>
    <w:rsid w:val="4EDD890F"/>
    <w:rsid w:val="4F722034"/>
    <w:rsid w:val="4FE08B8E"/>
    <w:rsid w:val="5020CC8C"/>
    <w:rsid w:val="503252DA"/>
    <w:rsid w:val="51E9CE03"/>
    <w:rsid w:val="520AD02A"/>
    <w:rsid w:val="5312C9F2"/>
    <w:rsid w:val="53ACC3FE"/>
    <w:rsid w:val="54650954"/>
    <w:rsid w:val="547364D2"/>
    <w:rsid w:val="56072677"/>
    <w:rsid w:val="5643939C"/>
    <w:rsid w:val="569CC6EC"/>
    <w:rsid w:val="56CB7612"/>
    <w:rsid w:val="57D17FF2"/>
    <w:rsid w:val="58003952"/>
    <w:rsid w:val="581DF905"/>
    <w:rsid w:val="58E6ABCB"/>
    <w:rsid w:val="59A2BB05"/>
    <w:rsid w:val="59C2C651"/>
    <w:rsid w:val="5A191BC7"/>
    <w:rsid w:val="5A3EACF3"/>
    <w:rsid w:val="5AC6A89D"/>
    <w:rsid w:val="5B002387"/>
    <w:rsid w:val="5C49C37B"/>
    <w:rsid w:val="5C7657F6"/>
    <w:rsid w:val="5CE4586A"/>
    <w:rsid w:val="5D03DFBC"/>
    <w:rsid w:val="5F638A2E"/>
    <w:rsid w:val="61A7BB1E"/>
    <w:rsid w:val="61B8E5B8"/>
    <w:rsid w:val="62994ED5"/>
    <w:rsid w:val="633AD424"/>
    <w:rsid w:val="6419F617"/>
    <w:rsid w:val="6458AB0F"/>
    <w:rsid w:val="647219F2"/>
    <w:rsid w:val="64B80235"/>
    <w:rsid w:val="64D4A831"/>
    <w:rsid w:val="661D7A10"/>
    <w:rsid w:val="6670BF07"/>
    <w:rsid w:val="66C4D362"/>
    <w:rsid w:val="66FAB9B3"/>
    <w:rsid w:val="67091DB0"/>
    <w:rsid w:val="6A020505"/>
    <w:rsid w:val="6ADE99FF"/>
    <w:rsid w:val="6BA39AB4"/>
    <w:rsid w:val="6EC776E6"/>
    <w:rsid w:val="6FD96A99"/>
    <w:rsid w:val="6FF64CB0"/>
    <w:rsid w:val="72A5E1AE"/>
    <w:rsid w:val="731FE1CA"/>
    <w:rsid w:val="736968E0"/>
    <w:rsid w:val="73CC7829"/>
    <w:rsid w:val="743DA08E"/>
    <w:rsid w:val="746DC133"/>
    <w:rsid w:val="7525FE8B"/>
    <w:rsid w:val="75471499"/>
    <w:rsid w:val="7637724C"/>
    <w:rsid w:val="767FD16F"/>
    <w:rsid w:val="7804FCC3"/>
    <w:rsid w:val="79BF585A"/>
    <w:rsid w:val="79EC10FF"/>
    <w:rsid w:val="7A2D862B"/>
    <w:rsid w:val="7B953CCA"/>
    <w:rsid w:val="7CCF3D81"/>
    <w:rsid w:val="7DB5FB5C"/>
    <w:rsid w:val="7EB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5971"/>
  <w15:chartTrackingRefBased/>
  <w15:docId w15:val="{9C1C2EC1-33A9-46ED-8D56-45787E23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eastAsiaTheme="minorHAnsi" w:hAnsi="Corbel" w:cs="Verdan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8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7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278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A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5F2"/>
  </w:style>
  <w:style w:type="paragraph" w:styleId="Footer">
    <w:name w:val="footer"/>
    <w:basedOn w:val="Normal"/>
    <w:link w:val="FooterChar"/>
    <w:uiPriority w:val="99"/>
    <w:unhideWhenUsed/>
    <w:rsid w:val="001A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5F2"/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A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AC2EA.F8C6B9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4849F11F-A238-430E-B0BA-483A6A63ACE3}">
    <t:Anchor>
      <t:Comment id="1388007645"/>
    </t:Anchor>
    <t:History>
      <t:Event id="{16CBE539-1FF8-4708-8777-A9D1A8B3BE4A}" time="2025-01-30T05:34:34.303Z">
        <t:Attribution userId="S::kelly.anyomitse@thechallengesgroup.com::64d250bc-6d6a-4de1-855e-e52ff5fdd5d4" userProvider="AD" userName="Kelly Anyomitse"/>
        <t:Anchor>
          <t:Comment id="1388007645"/>
        </t:Anchor>
        <t:Create/>
      </t:Event>
      <t:Event id="{551FF7EF-7BA5-404E-A749-08DE6C44358D}" time="2025-01-30T05:34:34.303Z">
        <t:Attribution userId="S::kelly.anyomitse@thechallengesgroup.com::64d250bc-6d6a-4de1-855e-e52ff5fdd5d4" userProvider="AD" userName="Kelly Anyomitse"/>
        <t:Anchor>
          <t:Comment id="1388007645"/>
        </t:Anchor>
        <t:Assign userId="S::victor.tette@thechallengesgroup.com::8d65c6d3-5616-45f9-8b26-e0f767fc51bb" userProvider="AD" userName="Victor Tette"/>
      </t:Event>
      <t:Event id="{B4ADD329-67B0-462D-8803-CE0154621072}" time="2025-01-30T05:34:34.303Z">
        <t:Attribution userId="S::kelly.anyomitse@thechallengesgroup.com::64d250bc-6d6a-4de1-855e-e52ff5fdd5d4" userProvider="AD" userName="Kelly Anyomitse"/>
        <t:Anchor>
          <t:Comment id="1388007645"/>
        </t:Anchor>
        <t:SetTitle title="@Victor Tette I was trying to move this to the last row but it's proving unsuccessful, please do that so there's some chronology to the timelines."/>
      </t:Event>
      <t:Event id="{D6AB9F98-A24D-42D0-A205-37DE4752949E}" time="2025-01-30T08:05:29.459Z">
        <t:Attribution userId="S::kelly.anyomitse@thechallengesgroup.com::64d250bc-6d6a-4de1-855e-e52ff5fdd5d4" userProvider="AD" userName="Kelly Anyomitse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e87e0-6634-4493-a9f3-ffd1af29abb7">
      <Terms xmlns="http://schemas.microsoft.com/office/infopath/2007/PartnerControls"/>
    </lcf76f155ced4ddcb4097134ff3c332f>
    <TaxCatchAll xmlns="ca05f9eb-7610-4c96-a0d2-534f37c0ad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666F0B92B1AA48A9072C9ED971031F" ma:contentTypeVersion="15" ma:contentTypeDescription="Create a new document." ma:contentTypeScope="" ma:versionID="349f0226ffae18803c3c203166064a70">
  <xsd:schema xmlns:xsd="http://www.w3.org/2001/XMLSchema" xmlns:xs="http://www.w3.org/2001/XMLSchema" xmlns:p="http://schemas.microsoft.com/office/2006/metadata/properties" xmlns:ns2="ca05f9eb-7610-4c96-a0d2-534f37c0adb0" xmlns:ns3="99fe87e0-6634-4493-a9f3-ffd1af29abb7" targetNamespace="http://schemas.microsoft.com/office/2006/metadata/properties" ma:root="true" ma:fieldsID="1373d50139fb5462e43c7b8b306d2e18" ns2:_="" ns3:_="">
    <xsd:import namespace="ca05f9eb-7610-4c96-a0d2-534f37c0adb0"/>
    <xsd:import namespace="99fe87e0-6634-4493-a9f3-ffd1af29ab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5f9eb-7610-4c96-a0d2-534f37c0ad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97b3549-0779-4ff7-b3f2-c4c99980f4bf}" ma:internalName="TaxCatchAll" ma:showField="CatchAllData" ma:web="ca05f9eb-7610-4c96-a0d2-534f37c0ad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e87e0-6634-4493-a9f3-ffd1af29ab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635081d-c747-4d1e-aee2-6d190c6d7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688A0D-1DFD-4FDF-9B8F-2F807286E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B89F0-378F-4A3C-9184-DC63642B8236}">
  <ds:schemaRefs>
    <ds:schemaRef ds:uri="http://schemas.microsoft.com/office/2006/metadata/properties"/>
    <ds:schemaRef ds:uri="http://schemas.microsoft.com/office/infopath/2007/PartnerControls"/>
    <ds:schemaRef ds:uri="99fe87e0-6634-4493-a9f3-ffd1af29abb7"/>
    <ds:schemaRef ds:uri="ca05f9eb-7610-4c96-a0d2-534f37c0adb0"/>
  </ds:schemaRefs>
</ds:datastoreItem>
</file>

<file path=customXml/itemProps3.xml><?xml version="1.0" encoding="utf-8"?>
<ds:datastoreItem xmlns:ds="http://schemas.openxmlformats.org/officeDocument/2006/customXml" ds:itemID="{503574B5-72C7-4F53-A320-54870C119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5f9eb-7610-4c96-a0d2-534f37c0adb0"/>
    <ds:schemaRef ds:uri="99fe87e0-6634-4493-a9f3-ffd1af29a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Tette</dc:creator>
  <cp:keywords/>
  <dc:description/>
  <cp:lastModifiedBy>DELALI</cp:lastModifiedBy>
  <cp:revision>58</cp:revision>
  <cp:lastPrinted>2025-01-30T08:30:00Z</cp:lastPrinted>
  <dcterms:created xsi:type="dcterms:W3CDTF">2025-01-27T09:16:00Z</dcterms:created>
  <dcterms:modified xsi:type="dcterms:W3CDTF">2025-01-30T09:43:00Z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e4d145d6-c9b8-4859-873f-62911ceae4f0</vt:lpwstr>
  </property>
  <property fmtid="{D5CDD505-2E9C-101B-9397-08002B2CF9AE}" pid="3" name="ContentTypeId">
    <vt:lpwstr>0x010100E3666F0B92B1AA48A9072C9ED971031F</vt:lpwstr>
  </property>
  <property fmtid="{D5CDD505-2E9C-101B-9397-08002B2CF9AE}" pid="4" name="MediaServiceImageTags">
    <vt:lpwstr/>
  </property>
</Properties>
</file>